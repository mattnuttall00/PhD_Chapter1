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420F" w14:textId="2130564A" w:rsidR="00E33FCE" w:rsidRPr="00E33FCE" w:rsidRDefault="00E33FCE">
      <w:pPr>
        <w:rPr>
          <w:b/>
          <w:bCs/>
          <w:sz w:val="24"/>
          <w:szCs w:val="24"/>
        </w:rPr>
      </w:pPr>
      <w:r w:rsidRPr="00E33FCE">
        <w:rPr>
          <w:b/>
          <w:bCs/>
          <w:sz w:val="24"/>
          <w:szCs w:val="24"/>
        </w:rPr>
        <w:t>Chapter 1</w:t>
      </w:r>
    </w:p>
    <w:p w14:paraId="65DDFC89" w14:textId="677D31E6" w:rsidR="00612128" w:rsidRDefault="000A46B5">
      <w:pPr>
        <w:rPr>
          <w:b/>
          <w:bCs/>
        </w:rPr>
      </w:pPr>
      <w:r>
        <w:rPr>
          <w:b/>
          <w:bCs/>
        </w:rPr>
        <w:t>Introduction</w:t>
      </w:r>
    </w:p>
    <w:p w14:paraId="16FEF78C" w14:textId="05E1105A" w:rsidR="0042633E" w:rsidRDefault="00DB2B52">
      <w:r>
        <w:t xml:space="preserve">Deforestation from human activities is one of the </w:t>
      </w:r>
      <w:r w:rsidR="000B1FE5">
        <w:t>greatest</w:t>
      </w:r>
      <w:r>
        <w:t xml:space="preserve"> threats to biodiversity</w:t>
      </w:r>
      <w:r w:rsidR="00811E4E">
        <w:t xml:space="preserve"> around the world </w:t>
      </w:r>
      <w:r w:rsidR="00811E4E">
        <w:fldChar w:fldCharType="begin"/>
      </w:r>
      <w:r w:rsidR="00811E4E">
        <w:instrText xml:space="preserve"> ADDIN ZOTERO_ITEM CSL_CITATION {"citationID":"XspUBFGQ","properties":{"formattedCitation":"(Estoque et al. 2019; Hoang &amp; Kanemoto 2021)","plainCitation":"(Estoque et al. 2019; Hoang &amp; Kanemoto 2021)","noteIndex":0},"citationItems":[{"id":2193,"uris":["http://zotero.org/users/2170232/items/XLXDWBAC"],"uri":["http://zotero.org/users/2170232/items/XLXDWBAC"],"itemData":{"id":2193,"type":"article-journal","abstract":"While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811E4E">
        <w:fldChar w:fldCharType="separate"/>
      </w:r>
      <w:r w:rsidR="00811E4E" w:rsidRPr="00811E4E">
        <w:rPr>
          <w:rFonts w:ascii="Calibri" w:hAnsi="Calibri" w:cs="Calibri"/>
        </w:rPr>
        <w:t>(Estoque et al. 2019; Hoang &amp; Kanemoto 2021)</w:t>
      </w:r>
      <w:r w:rsidR="00811E4E">
        <w:fldChar w:fldCharType="end"/>
      </w:r>
      <w:r w:rsidR="00811E4E">
        <w:t xml:space="preserve">, and the scale of land use change is such that the global climate is being </w:t>
      </w:r>
      <w:commentRangeStart w:id="0"/>
      <w:r w:rsidR="00811E4E">
        <w:t>affected</w:t>
      </w:r>
      <w:commentRangeEnd w:id="0"/>
      <w:r w:rsidR="00D621FA">
        <w:rPr>
          <w:rStyle w:val="CommentReference"/>
        </w:rPr>
        <w:commentReference w:id="0"/>
      </w:r>
      <w:r w:rsidR="00811E4E">
        <w:t xml:space="preserve"> </w:t>
      </w:r>
      <w:r w:rsidR="00811E4E">
        <w:fldChar w:fldCharType="begin"/>
      </w:r>
      <w:r w:rsidR="00811E4E">
        <w:instrText xml:space="preserve"> ADDIN ZOTERO_ITEM CSL_CITATION {"citationID":"PN12D8bw","properties":{"formattedCitation":"(Jiao et al. 2017)","plainCitation":"(Jiao et al. 2017)","noteIndex":0},"citationItems":[{"id":2918,"uris":["http://zotero.org/users/2170232/items/CL48AS5T"],"uri":["http://zotero.org/users/2170232/items/CL48AS5T"],"itemData":{"id":2918,"type":"article-journal","abstract":"Large-scale deforestation and reforestation have contributed substantially to historical and contemporary global climate change in part through albedo-induced radiative forcing, with meaningful implications for forest management aiming to mitigate climate change. Associated warming or cooling varies widely across the globe due to a range of factors including forest type, snow cover, and insolation, but resulting geographic variation remains poorly described and has been largely based on model assessments. This study provides an observation-based approach to quantify local and global radiative forcings from large-scale deforestation and reforestation and further examines mechanisms that result in the spatial heterogeneity of radiative forcing. We incorporate a new spatially and temporally explicit land cover-specific albedo product derived from Moderate Resolution Imaging Spectroradiometer with a historical land use data set (Land Use Harmonization product). Spatial variation in radiative forcing was attributed to four mechanisms, including the change in snow-covered albedo, change in snow-free albedo, snow cover fraction, and incoming solar radiation. We find an albedo-only radiative forcing (RF) of −0.819 W m−2 if year 2000 forests were completely deforested and converted to croplands. Albedo RF from global reforestation of present-day croplands to recover year 1700 forests is estimated to be 0.161 W m−2. Snow-cover fraction is identified as the primary factor in determining the spatial variation of radiative forcing in winter, while the magnitude of the change in snow-free albedo is the primary factor determining variations in summertime RF. Findings reinforce the notion that, for conifers at the snowier high latitudes, albedo RF diminishes the warming from forest loss and the cooling from forest gain more so than for other forest types, latitudes, and climate settings.","container-title":"Climatic Change","DOI":"10.1007/s10584-017-1962-8","ISSN":"1573-1480","issue":"3","journalAbbreviation":"Climatic Change","language":"en","page":"463-476","source":"Springer Link","title":"Global climate forcing from albedo change caused by large-scale deforestation and reforestation: quantification and attribution of geographic variation","title-short":"Global climate forcing from albedo change caused by large-scale deforestation and reforestation","volume":"142","author":[{"family":"Jiao","given":"Tong"},{"family":"Williams","given":"Christopher A."},{"family":"Ghimire","given":"Bardan"},{"family":"Masek","given":"Jeffrey"},{"family":"Gao","given":"Feng"},{"family":"Schaaf","given":"Crystal"}],"issued":{"date-parts":[["2017",6,1]]}}}],"schema":"https://github.com/citation-style-language/schema/raw/master/csl-citation.json"} </w:instrText>
      </w:r>
      <w:r w:rsidR="00811E4E">
        <w:fldChar w:fldCharType="separate"/>
      </w:r>
      <w:r w:rsidR="00811E4E" w:rsidRPr="00811E4E">
        <w:rPr>
          <w:rFonts w:ascii="Calibri" w:hAnsi="Calibri" w:cs="Calibri"/>
        </w:rPr>
        <w:t>(Jiao et al. 2017)</w:t>
      </w:r>
      <w:r w:rsidR="00811E4E">
        <w:fldChar w:fldCharType="end"/>
      </w:r>
      <w:r w:rsidR="00811E4E">
        <w:t xml:space="preserve">. </w:t>
      </w:r>
      <w:r w:rsidR="00E30129">
        <w:t>T</w:t>
      </w:r>
      <w:r w:rsidR="00811E4E">
        <w:t xml:space="preserve">he production and trade in agricultural commodities </w:t>
      </w:r>
      <w:r w:rsidR="00E30129">
        <w:t>driven by</w:t>
      </w:r>
      <w:r w:rsidR="00811E4E">
        <w:t xml:space="preserve"> modern consumption patterns </w:t>
      </w:r>
      <w:r w:rsidR="00E30129">
        <w:t xml:space="preserve">is responsible for the majority of forest loss around the world </w:t>
      </w:r>
      <w:r w:rsidR="00E30129">
        <w:fldChar w:fldCharType="begin"/>
      </w:r>
      <w:r w:rsidR="00E30129">
        <w:instrText xml:space="preserve"> ADDIN ZOTERO_ITEM CSL_CITATION {"citationID":"W0jDtgZT","properties":{"formattedCitation":"(Curtis et al. 2018; Pendrill et al. 2019; Hoang &amp; Kanemoto 2021)","plainCitation":"(Curtis et al. 2018; Pendrill et al. 2019; Hoang &amp; Kanemoto 2021)","noteIndex":0},"citationItems":[{"id":2375,"uris":["http://zotero.org/users/2170232/items/MGBJXYEN"],"uri":["http://zotero.org/users/2170232/items/MGBJXYEN"],"itemData":{"id":2375,"type":"article-journal","abstract":"Mapping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E30129">
        <w:fldChar w:fldCharType="separate"/>
      </w:r>
      <w:r w:rsidR="00E30129" w:rsidRPr="00E30129">
        <w:rPr>
          <w:rFonts w:ascii="Calibri" w:hAnsi="Calibri" w:cs="Calibri"/>
        </w:rPr>
        <w:t>(Curtis et al. 2018; Pendrill et al. 2019; Hoang &amp; Kanemoto 2021)</w:t>
      </w:r>
      <w:r w:rsidR="00E30129">
        <w:fldChar w:fldCharType="end"/>
      </w:r>
      <w:r w:rsidR="00E30129">
        <w:t xml:space="preserve">. </w:t>
      </w:r>
      <w:r w:rsidR="00643D5E">
        <w:t>This is because a</w:t>
      </w:r>
      <w:r w:rsidR="00E30129">
        <w:t xml:space="preserve">gricultural production is a fundamental component of many national economies, both for improving food security within countries and for national income generation via international export markets </w:t>
      </w:r>
      <w:r w:rsidR="00526FE6">
        <w:fldChar w:fldCharType="begin"/>
      </w:r>
      <w:r w:rsidR="00526FE6">
        <w:instrText xml:space="preserve"> ADDIN ZOTERO_ITEM CSL_CITATION {"citationID":"Puz15C7I","properties":{"formattedCitation":"(Eliste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526FE6">
        <w:fldChar w:fldCharType="separate"/>
      </w:r>
      <w:r w:rsidR="00526FE6" w:rsidRPr="00526FE6">
        <w:rPr>
          <w:rFonts w:ascii="Calibri" w:hAnsi="Calibri" w:cs="Calibri"/>
        </w:rPr>
        <w:t>(Eliste &amp; Zorya 2015)</w:t>
      </w:r>
      <w:r w:rsidR="00526FE6">
        <w:fldChar w:fldCharType="end"/>
      </w:r>
      <w:r w:rsidR="00E30129">
        <w:t xml:space="preserve">. </w:t>
      </w:r>
      <w:r w:rsidR="000A29B4">
        <w:t>Growth within agricultural sector</w:t>
      </w:r>
      <w:r w:rsidR="0042633E">
        <w:t>s</w:t>
      </w:r>
      <w:r w:rsidR="000A29B4">
        <w:t>, and other natural resource-based industries, is therefore an important</w:t>
      </w:r>
      <w:r w:rsidR="001272BE">
        <w:t xml:space="preserve"> approach</w:t>
      </w:r>
      <w:r w:rsidR="000A29B4">
        <w:t xml:space="preserve"> f</w:t>
      </w:r>
      <w:r w:rsidR="00E30129">
        <w:t>or lower income nations</w:t>
      </w:r>
      <w:r w:rsidR="000A29B4">
        <w:t xml:space="preserve"> where economic development is a priority</w:t>
      </w:r>
      <w:r w:rsidR="00E30129">
        <w:t xml:space="preserve"> </w:t>
      </w:r>
      <w:r w:rsidR="000A29B4">
        <w:fldChar w:fldCharType="begin"/>
      </w:r>
      <w:r w:rsidR="001564FE">
        <w:instrText xml:space="preserve"> ADDIN ZOTERO_ITEM CSL_CITATION {"citationID":"iSEpO5xM","properties":{"formattedCitation":"(Eliste &amp; Zorya 2015; Caravaggio 2020b)","plainCitation":"(Eliste &amp; Zorya 2015; Caravaggio 2020b)","noteIndex":0},"citationItems":[{"id":2752,"uris":["http://zotero.org/users/2170232/items/U2ZTSPR5"],"uri":["http://zotero.org/users/2170232/items/U2ZTSPR5"],"itemData":{"id":2752,"type":"report","event-place":"Washington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0A29B4">
        <w:fldChar w:fldCharType="separate"/>
      </w:r>
      <w:r w:rsidR="001564FE" w:rsidRPr="001564FE">
        <w:rPr>
          <w:rFonts w:ascii="Calibri" w:hAnsi="Calibri" w:cs="Calibri"/>
        </w:rPr>
        <w:t>(Eliste &amp; Zorya 2015; Caravaggio 2020b)</w:t>
      </w:r>
      <w:r w:rsidR="000A29B4">
        <w:fldChar w:fldCharType="end"/>
      </w:r>
      <w:r w:rsidR="00E30129">
        <w:t xml:space="preserve">. </w:t>
      </w:r>
      <w:r w:rsidR="00643D5E">
        <w:t xml:space="preserve">Forests have </w:t>
      </w:r>
      <w:commentRangeStart w:id="1"/>
      <w:r w:rsidR="001272BE">
        <w:t>been a casualty of</w:t>
      </w:r>
      <w:r w:rsidR="00643D5E">
        <w:t xml:space="preserve"> </w:t>
      </w:r>
      <w:commentRangeEnd w:id="1"/>
      <w:r w:rsidR="005A29DF">
        <w:rPr>
          <w:rStyle w:val="CommentReference"/>
        </w:rPr>
        <w:commentReference w:id="1"/>
      </w:r>
      <w:r w:rsidR="00643D5E">
        <w:t xml:space="preserve">economic growth throughout much of human history </w:t>
      </w:r>
      <w:r w:rsidR="00643D5E">
        <w:fldChar w:fldCharType="begin"/>
      </w:r>
      <w:r w:rsidR="00643D5E">
        <w:instrText xml:space="preserve"> ADDIN ZOTERO_ITEM CSL_CITATION {"citationID":"MH5emw2c","properties":{"formattedCitation":"(Williams 2003)","plainCitation":"(Williams 2003)","noteIndex":0},"citationItems":[{"id":2919,"uris":["http://zotero.org/users/2170232/items/IG7UGS9F"],"uri":["http://zotero.org/users/2170232/items/IG7UGS9F"],"itemData":{"id":2919,"type":"book","abstract":"Since humans first appeared on the earth, we've been cutting down trees for fuel and shelter. Indeed, the thinning, changing, and wholesale clearing of forests are among the most important ways humans have transformed the global environment. With the onset of industrialization and colonization the process has accelerated, as agriculture, metal smelting, trade, war, territorial expansion, and even cultural aversion to forests have all taken their toll.  Michael Williams surveys ten thousand years of history to trace how, why, and when human-induced deforestation has shaped economies, societies, and landscapes around the world. Beginning with the return of the forests to Europe, North America, and the tropics after the Ice Ages, Williams traces the impact of human-set fires for gathering and hunting, land clearing for agriculture, and other activities from the Paleolithic through the classical world and the Middle Ages. He then continues the story from the 1500s to the early 1900s, focusing on forest clearing both within Europe and by European imperialists and industrialists abroad, in such places as the New World and India, China, Japan, and Latin America. Finally, he covers the present-day and alarming escalation of deforestation, with the ever-increasing human population placing a possibly unsupportable burden on the world's forests.  Accessible and nonsensationalist, Deforesting the Earth provides the historical and geographical background we need for a deeper understanding of deforestation's tremendous impact on the environment and the people who inhabit it.","ISBN":"978-0-226-89926-8","language":"en","note":"Google-Books-ID: bDrV3F6TYCMC","number-of-pages":"716","publisher":"University of Chicago Press","source":"Google Books","title":"Deforesting the Earth: From Prehistory to Global Crisis","title-short":"Deforesting the Earth","author":[{"family":"Williams","given":"Michael"}],"issued":{"date-parts":[["2003"]]}}}],"schema":"https://github.com/citation-style-language/schema/raw/master/csl-citation.json"} </w:instrText>
      </w:r>
      <w:r w:rsidR="00643D5E">
        <w:fldChar w:fldCharType="separate"/>
      </w:r>
      <w:r w:rsidR="00643D5E" w:rsidRPr="00811E4E">
        <w:rPr>
          <w:rFonts w:ascii="Calibri" w:hAnsi="Calibri" w:cs="Calibri"/>
        </w:rPr>
        <w:t>(Williams 2003)</w:t>
      </w:r>
      <w:r w:rsidR="00643D5E">
        <w:fldChar w:fldCharType="end"/>
      </w:r>
      <w:r w:rsidR="00643D5E">
        <w:t xml:space="preserve">, and </w:t>
      </w:r>
      <w:commentRangeStart w:id="2"/>
      <w:r w:rsidR="00643D5E">
        <w:t>little has changed in recent years</w:t>
      </w:r>
      <w:commentRangeEnd w:id="2"/>
      <w:r w:rsidR="00F8550F">
        <w:rPr>
          <w:rStyle w:val="CommentReference"/>
        </w:rPr>
        <w:commentReference w:id="2"/>
      </w:r>
      <w:r w:rsidR="00643D5E">
        <w:t xml:space="preserve">; between 2005-2013 the expansion of commercial agriculture, plantations, and pastures were responsible for 62% of forest loss across the tropics and subtropics </w:t>
      </w:r>
      <w:r w:rsidR="00643D5E">
        <w:fldChar w:fldCharType="begin"/>
      </w:r>
      <w:r w:rsidR="00643D5E">
        <w:instrText xml:space="preserve"> ADDIN ZOTERO_ITEM CSL_CITATION {"citationID":"1Z1qEtt2","properties":{"formattedCitation":"(Pendrill et al. 2019)","plainCitation":"(Pendrill et al. 2019)","noteIndex":0},"citationItems":[{"id":2917,"uris":["http://zotero.org/users/2170232/items/6H456Z27"],"uri":["http://zotero.org/users/2170232/items/6H456Z27"],"itemData":{"id":2917,"type":"article-journal","abstract":"While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Martin"},{"family":"Godar","given":"Javier"},{"family":"Kastner","given":"Thomas"}],"issued":{"date-parts":[["2019",5]]}}}],"schema":"https://github.com/citation-style-language/schema/raw/master/csl-citation.json"} </w:instrText>
      </w:r>
      <w:r w:rsidR="00643D5E">
        <w:fldChar w:fldCharType="separate"/>
      </w:r>
      <w:r w:rsidR="00643D5E" w:rsidRPr="00643D5E">
        <w:rPr>
          <w:rFonts w:ascii="Calibri" w:hAnsi="Calibri" w:cs="Calibri"/>
        </w:rPr>
        <w:t>(Pendrill et al. 2019)</w:t>
      </w:r>
      <w:r w:rsidR="00643D5E">
        <w:fldChar w:fldCharType="end"/>
      </w:r>
      <w:r w:rsidR="00643D5E">
        <w:t xml:space="preserve">. </w:t>
      </w:r>
      <w:r w:rsidR="000B1FE5">
        <w:t>As</w:t>
      </w:r>
      <w:r w:rsidR="0042633E">
        <w:t xml:space="preserve"> developing nations strive for economic development, forests and other natural resources are exploited</w:t>
      </w:r>
      <w:r w:rsidR="001272BE">
        <w:t>,</w:t>
      </w:r>
      <w:r w:rsidR="0042633E">
        <w:t xml:space="preserve"> often with negative consequences for biodiversity, climate change, local livelihoods, and environmental processes and services </w:t>
      </w:r>
      <w:r w:rsidR="00526FE6">
        <w:fldChar w:fldCharType="begin"/>
      </w:r>
      <w:r w:rsidR="00526FE6">
        <w:instrText xml:space="preserve"> ADDIN ZOTERO_ITEM CSL_CITATION {"citationID":"pqOUbu4o","properties":{"formattedCitation":"(Caravaggio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526FE6">
        <w:fldChar w:fldCharType="separate"/>
      </w:r>
      <w:r w:rsidR="00526FE6" w:rsidRPr="00526FE6">
        <w:rPr>
          <w:rFonts w:ascii="Calibri" w:hAnsi="Calibri" w:cs="Calibri"/>
        </w:rPr>
        <w:t>(Caravaggio 2020a)</w:t>
      </w:r>
      <w:r w:rsidR="00526FE6">
        <w:fldChar w:fldCharType="end"/>
      </w:r>
      <w:r w:rsidR="0042633E">
        <w:t xml:space="preserve">. </w:t>
      </w:r>
    </w:p>
    <w:p w14:paraId="2301DF28" w14:textId="17ECB599" w:rsidR="0079611B" w:rsidRPr="0079611B" w:rsidRDefault="0079611B">
      <w:pPr>
        <w:rPr>
          <w:i/>
          <w:iCs/>
        </w:rPr>
      </w:pPr>
      <w:r>
        <w:rPr>
          <w:i/>
          <w:iCs/>
        </w:rPr>
        <w:t>Economic development and deforestation</w:t>
      </w:r>
    </w:p>
    <w:p w14:paraId="6E51D916" w14:textId="60BD30B4" w:rsidR="006C7758" w:rsidRPr="006A5CDB" w:rsidRDefault="0042633E">
      <w:r>
        <w:t>There are several environmental economic theories that link</w:t>
      </w:r>
      <w:r w:rsidR="001564FE">
        <w:t xml:space="preserve"> economic development to forest loss, with the environmental Kuznets curve for deforestation (</w:t>
      </w:r>
      <w:proofErr w:type="spellStart"/>
      <w:r w:rsidR="001564FE">
        <w:t>EKCd</w:t>
      </w:r>
      <w:proofErr w:type="spellEnd"/>
      <w:r w:rsidR="00425E0A">
        <w:t xml:space="preserve">, </w:t>
      </w:r>
      <w:r w:rsidR="00425E0A">
        <w:fldChar w:fldCharType="begin"/>
      </w:r>
      <w:r w:rsidR="00BA731E">
        <w:instrText xml:space="preserve"> ADDIN ZOTERO_ITEM CSL_CITATION {"citationID":"zTMo4FZs","properties":{"formattedCitation":"(Cropper &amp; Griffiths 1994)","plainCitation":"(Cropper &amp; Griffiths 1994)","dontUpdate":true,"noteIndex":0},"citationItems":[{"id":2926,"uris":["http://zotero.org/users/2170232/items/F85CVNPV"],"uri":["http://zotero.org/users/2170232/items/F85CVNPV"],"itemData":{"id":2926,"type":"article-journal","container-title":"The American Economic Review","ISSN":"0002-8282","issue":"2","note":"publisher: American Economic Association","page":"250-254","source":"JSTOR","title":"The Interaction of Population Growth and Environmental Quality","volume":"84","author":[{"family":"Cropper","given":"Maureen"},{"family":"Griffiths","given":"Charles"}],"issued":{"date-parts":[["1994"]]}}}],"schema":"https://github.com/citation-style-language/schema/raw/master/csl-citation.json"} </w:instrText>
      </w:r>
      <w:r w:rsidR="00425E0A">
        <w:fldChar w:fldCharType="separate"/>
      </w:r>
      <w:r w:rsidR="00425E0A" w:rsidRPr="00425E0A">
        <w:rPr>
          <w:rFonts w:ascii="Calibri" w:hAnsi="Calibri" w:cs="Calibri"/>
        </w:rPr>
        <w:t>Cropper &amp; Griffiths 1994)</w:t>
      </w:r>
      <w:r w:rsidR="00425E0A">
        <w:fldChar w:fldCharType="end"/>
      </w:r>
      <w:r w:rsidR="001564FE">
        <w:t xml:space="preserve"> and Forest Transitions (FT</w:t>
      </w:r>
      <w:r w:rsidR="00425E0A">
        <w:t xml:space="preserve">, </w:t>
      </w:r>
      <w:r w:rsidR="00425E0A">
        <w:fldChar w:fldCharType="begin"/>
      </w:r>
      <w:r w:rsidR="00BA731E">
        <w:instrText xml:space="preserve"> ADDIN ZOTERO_ITEM CSL_CITATION {"citationID":"My5BCpJy","properties":{"formattedCitation":"(Mather 1992)","plainCitation":"(Mather 1992)","dontUpdate":true,"noteIndex":0},"citationItems":[{"id":2738,"uris":["http://zotero.org/users/2170232/items/RUWCKH8R"],"uri":["http://zotero.org/users/2170232/items/RUWCKH8R"],"itemData":{"id":2738,"type":"article-journal","abstract":"The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25E0A">
        <w:fldChar w:fldCharType="separate"/>
      </w:r>
      <w:r w:rsidR="00425E0A" w:rsidRPr="00425E0A">
        <w:rPr>
          <w:rFonts w:ascii="Calibri" w:hAnsi="Calibri" w:cs="Calibri"/>
        </w:rPr>
        <w:t>Mather 1992)</w:t>
      </w:r>
      <w:r w:rsidR="00425E0A">
        <w:fldChar w:fldCharType="end"/>
      </w:r>
      <w:r w:rsidR="001564FE">
        <w:t xml:space="preserve"> being the most studied and debated </w:t>
      </w:r>
      <w:r w:rsidR="001564FE">
        <w:fldChar w:fldCharType="begin"/>
      </w:r>
      <w:r w:rsidR="001564FE">
        <w:instrText xml:space="preserve"> ADDIN ZOTERO_ITEM CSL_CITATION {"citationID":"ZvyZdMo6","properties":{"formattedCitation":"(Caravaggio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1564FE">
        <w:fldChar w:fldCharType="separate"/>
      </w:r>
      <w:r w:rsidR="001564FE" w:rsidRPr="001564FE">
        <w:rPr>
          <w:rFonts w:ascii="Calibri" w:hAnsi="Calibri" w:cs="Calibri"/>
        </w:rPr>
        <w:t>(Caravaggio 2020a)</w:t>
      </w:r>
      <w:r w:rsidR="001564FE">
        <w:fldChar w:fldCharType="end"/>
      </w:r>
      <w:r w:rsidR="001564FE">
        <w:t>.</w:t>
      </w:r>
      <w:r w:rsidR="00425E0A">
        <w:t xml:space="preserve"> The </w:t>
      </w:r>
      <w:proofErr w:type="spellStart"/>
      <w:r w:rsidR="00425E0A">
        <w:t>ECkd</w:t>
      </w:r>
      <w:proofErr w:type="spellEnd"/>
      <w:r w:rsidR="00425E0A">
        <w:t xml:space="preserve"> </w:t>
      </w:r>
      <w:r w:rsidR="00B5750E">
        <w:t>predicts increasing</w:t>
      </w:r>
      <w:r w:rsidR="008064C8">
        <w:t xml:space="preserve"> rates of</w:t>
      </w:r>
      <w:r w:rsidR="00B5750E">
        <w:t xml:space="preserve"> deforestation with increasing economic development</w:t>
      </w:r>
      <w:r w:rsidR="004C2131">
        <w:t xml:space="preserve"> until a tipping point is reached, after which further economic development (and</w:t>
      </w:r>
      <w:r w:rsidR="004663FA">
        <w:t xml:space="preserve"> associated</w:t>
      </w:r>
      <w:r w:rsidR="004C2131">
        <w:t xml:space="preserve"> shifts in the structure of economies) results in decreasing rates of deforestation until net forest loss changes to net forest gain </w:t>
      </w:r>
      <w:r w:rsidR="00425E0A">
        <w:fldChar w:fldCharType="begin"/>
      </w:r>
      <w:r w:rsidR="00425E0A">
        <w:instrText xml:space="preserve"> ADDIN ZOTERO_ITEM CSL_CITATION {"citationID":"ZqXE8zEU","properties":{"formattedCitation":"(Bhattarai &amp; Hammig 2004)","plainCitation":"(Bhattarai &amp;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425E0A">
        <w:fldChar w:fldCharType="separate"/>
      </w:r>
      <w:r w:rsidR="00425E0A" w:rsidRPr="00425E0A">
        <w:rPr>
          <w:rFonts w:ascii="Calibri" w:hAnsi="Calibri" w:cs="Calibri"/>
        </w:rPr>
        <w:t>(Bhattarai &amp; Hammig 2004)</w:t>
      </w:r>
      <w:r w:rsidR="00425E0A">
        <w:fldChar w:fldCharType="end"/>
      </w:r>
      <w:r w:rsidR="004C2131">
        <w:t>.</w:t>
      </w:r>
      <w:r w:rsidR="00B5750E">
        <w:t xml:space="preserve"> </w:t>
      </w:r>
      <w:r w:rsidR="00425E0A">
        <w:t xml:space="preserve">Similarly, the FT theory predicts decreasing forest cover with increasing economic development, </w:t>
      </w:r>
      <w:r w:rsidR="008064C8">
        <w:t xml:space="preserve">with the rate of forest cover loss accelerating </w:t>
      </w:r>
      <w:r w:rsidR="00425E0A">
        <w:t>until the tipping point</w:t>
      </w:r>
      <w:r w:rsidR="008064C8">
        <w:t>, as described above,</w:t>
      </w:r>
      <w:r w:rsidR="00425E0A">
        <w:t xml:space="preserve"> is reached</w:t>
      </w:r>
      <w:r w:rsidR="008064C8">
        <w:t xml:space="preserve">, after which </w:t>
      </w:r>
      <w:r w:rsidR="004663FA">
        <w:t xml:space="preserve">loss of </w:t>
      </w:r>
      <w:r w:rsidR="008064C8">
        <w:t xml:space="preserve">forest cover slows. The point at which forest cover begins to increase is termed a forest transition </w:t>
      </w:r>
      <w:r w:rsidR="008064C8">
        <w:fldChar w:fldCharType="begin"/>
      </w:r>
      <w:r w:rsidR="008064C8">
        <w:instrText xml:space="preserve"> ADDIN ZOTERO_ITEM CSL_CITATION {"citationID":"6KFX5c5F","properties":{"formattedCitation":"(Lambin &amp; Meyfroidt 2010)","plainCitation":"(Lambin &amp;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8064C8">
        <w:fldChar w:fldCharType="separate"/>
      </w:r>
      <w:r w:rsidR="008064C8" w:rsidRPr="008064C8">
        <w:rPr>
          <w:rFonts w:ascii="Calibri" w:hAnsi="Calibri" w:cs="Calibri"/>
        </w:rPr>
        <w:t>(Lambin &amp; Meyfroidt 2010)</w:t>
      </w:r>
      <w:r w:rsidR="008064C8">
        <w:fldChar w:fldCharType="end"/>
      </w:r>
      <w:r w:rsidR="008064C8">
        <w:t xml:space="preserve">. Thus, the </w:t>
      </w:r>
      <w:proofErr w:type="spellStart"/>
      <w:r w:rsidR="008064C8">
        <w:t>EKCd</w:t>
      </w:r>
      <w:proofErr w:type="spellEnd"/>
      <w:r w:rsidR="008064C8">
        <w:t xml:space="preserve"> and the FT curve</w:t>
      </w:r>
      <w:r w:rsidR="000B1FE5">
        <w:t>s</w:t>
      </w:r>
      <w:r w:rsidR="008064C8">
        <w:t xml:space="preserve"> are correlated </w:t>
      </w:r>
      <w:r w:rsidR="000B1FE5">
        <w:t>but</w:t>
      </w:r>
      <w:r w:rsidR="008064C8">
        <w:t xml:space="preserve"> inverse. Despite rampant deforestation in much of the tropics </w:t>
      </w:r>
      <w:r w:rsidR="00526FE6">
        <w:fldChar w:fldCharType="begin"/>
      </w:r>
      <w:r w:rsidR="00526FE6">
        <w:instrText xml:space="preserve"> ADDIN ZOTERO_ITEM CSL_CITATION {"citationID":"JDvO8a0z","properties":{"formattedCitation":"(Sodhi et al. 2010; Estoque et al. 2019)","plainCitation":"(Sodhi et al. 2010; Estoque et al. 2019)","noteIndex":0},"citationItems":[{"id":2297,"uris":["http://zotero.org/users/2170232/items/S5R8A7NT"],"uri":["http://zotero.org/users/2170232/items/S5R8A7NT"],"itemData":{"id":2297,"type":"article-journal","container-title":"Biodiversity and Conservation","DOI":"10.1007/s10531-009-9607-5","ISSN":"0960-3115, 1572-9710","issue":"2","language":"en","page":"317-328","source":"CrossRef","title":"The state and conservation of Southeast Asian biodiversity","volume":"19","author":[{"family":"Sodhi","given":"Navjot S."},{"family":"Posa","given":"Mary Rose C."},{"family":"Lee","given":"Tien Ming"},{"family":"Bickford","given":"David"},{"family":"Koh","given":"Lian Pin"},{"family":"Brook","given":"Barry W."}],"issued":{"date-parts":[["2010",2]]}}},{"id":2193,"uris":["http://zotero.org/users/2170232/items/XLXDWBAC"],"uri":["http://zotero.org/users/2170232/items/XLXDWBAC"],"itemData":{"id":2193,"type":"article-journal","abstract":"While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526FE6">
        <w:fldChar w:fldCharType="separate"/>
      </w:r>
      <w:r w:rsidR="00526FE6" w:rsidRPr="00526FE6">
        <w:rPr>
          <w:rFonts w:ascii="Calibri" w:hAnsi="Calibri" w:cs="Calibri"/>
        </w:rPr>
        <w:t>(Sodhi et al. 2010; Estoque et al. 2019)</w:t>
      </w:r>
      <w:r w:rsidR="00526FE6">
        <w:fldChar w:fldCharType="end"/>
      </w:r>
      <w:r w:rsidR="008064C8">
        <w:t>, global</w:t>
      </w:r>
      <w:r w:rsidR="00F05DBA">
        <w:t xml:space="preserve"> deforestation rates are decreasing</w:t>
      </w:r>
      <w:r w:rsidR="00B5750E">
        <w:t xml:space="preserve"> </w:t>
      </w:r>
      <w:r w:rsidR="00B5750E">
        <w:fldChar w:fldCharType="begin"/>
      </w:r>
      <w:r w:rsidR="00B5750E">
        <w:instrText xml:space="preserve"> ADDIN ZOTERO_ITEM CSL_CITATION {"citationID":"DPtb7bYj","properties":{"formattedCitation":"(FAO 2020)","plainCitation":"(FAO 2020)","noteIndex":0},"citationItems":[{"id":2925,"uris":["http://zotero.org/users/2170232/items/YUJ3LYCT"],"uri":["http://zotero.org/users/2170232/items/YUJ3LYCT"],"itemData":{"id":2925,"type":"book","abstract":"FAO completed its first assessment of the world’s forest resources in 1948. At that time, its major objective was to collect information on available timber supply to satisfy post-war reconstruction demand. Since then, the Global Forest Resources Assessment (FRA) has evolved into a comprehensive evaluation of forest resources and their condition, management and uses, covering all the thematic elements of sustainable forest management. \n\nThis, the latest of these assessments, examines the status of, and trends in, forest resources over the period 1990–2020, drawing on the efforts of hundreds of experts worldwide. The production of FRA 2020 also involved collaboration among many partner organizations, thereby reducing the reporting burden on countries, increasing synergies among reporting processes, and improving data consistency. \n\nThe results of FRA 2020 are available in several formats, including this report and an online database containing the original inputs of countries and territories as well as desk studies and regional and global analyses prepared by FAO. I invite you to use these materials to support our common journey towards a more sustainable future with forests. \n\nLast updated date 18/11/2020 (rewording on tables and figures), see the Corrigendum","event-place":"Rome, Italy","ISBN":"978-92-5-132974-0","language":"en","note":"DOI: 10.4060/ca9825en","number-of-pages":"184","publisher":"FAO","publisher-place":"Rome, Italy","source":"FAO Publications","title":"Global Forest Resources Assessment 2020: Main report","title-short":"Global Forest Resources Assessment 2020","URL":"https://www.fao.org/documents/card/en/c/ca9825en","author":[{"literal":"FAO"}],"accessed":{"date-parts":[["2021",10,21]]},"issued":{"date-parts":[["2020"]]}}}],"schema":"https://github.com/citation-style-language/schema/raw/master/csl-citation.json"} </w:instrText>
      </w:r>
      <w:r w:rsidR="00B5750E">
        <w:fldChar w:fldCharType="separate"/>
      </w:r>
      <w:r w:rsidR="00B5750E" w:rsidRPr="00B5750E">
        <w:rPr>
          <w:rFonts w:ascii="Calibri" w:hAnsi="Calibri" w:cs="Calibri"/>
        </w:rPr>
        <w:t>(FAO 2020)</w:t>
      </w:r>
      <w:r w:rsidR="00B5750E">
        <w:fldChar w:fldCharType="end"/>
      </w:r>
      <w:r w:rsidR="008064C8">
        <w:t>.</w:t>
      </w:r>
      <w:r w:rsidR="00B5750E">
        <w:t xml:space="preserve"> </w:t>
      </w:r>
      <w:r w:rsidR="008064C8">
        <w:t>R</w:t>
      </w:r>
      <w:r w:rsidR="00B5750E">
        <w:t xml:space="preserve">ecent studies provide evidence </w:t>
      </w:r>
      <w:r w:rsidR="004C2131">
        <w:t xml:space="preserve">to support the </w:t>
      </w:r>
      <w:proofErr w:type="spellStart"/>
      <w:r w:rsidR="004C2131">
        <w:t>EKC</w:t>
      </w:r>
      <w:r w:rsidR="008064C8">
        <w:t>d</w:t>
      </w:r>
      <w:proofErr w:type="spellEnd"/>
      <w:r w:rsidR="004C2131">
        <w:t xml:space="preserve"> theory, and</w:t>
      </w:r>
      <w:r w:rsidR="008064C8">
        <w:t xml:space="preserve"> suggest</w:t>
      </w:r>
      <w:r w:rsidR="004C2131">
        <w:t xml:space="preserve"> a possible move towards a global forest transition </w:t>
      </w:r>
      <w:r w:rsidR="004C2131">
        <w:fldChar w:fldCharType="begin"/>
      </w:r>
      <w:r w:rsidR="001564FE">
        <w:instrText xml:space="preserve"> ADDIN ZOTERO_ITEM CSL_CITATION {"citationID":"Mc3gaMuY","properties":{"formattedCitation":"(Caravaggio 2020b)","plainCitation":"(Caravaggio 2020b)","noteIndex":0},"citationItems":[{"id":2923,"uris":["http://zotero.org/users/2170232/items/PJSP8TMJ"],"uri":["http://zotero.org/users/2170232/items/PJSP8TMJ"],"itemData":{"id":2923,"type":"article-journal","abstract":"This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4C2131">
        <w:fldChar w:fldCharType="separate"/>
      </w:r>
      <w:r w:rsidR="001564FE" w:rsidRPr="001564FE">
        <w:rPr>
          <w:rFonts w:ascii="Calibri" w:hAnsi="Calibri" w:cs="Calibri"/>
        </w:rPr>
        <w:t>(Caravaggio 2020b)</w:t>
      </w:r>
      <w:r w:rsidR="004C2131">
        <w:fldChar w:fldCharType="end"/>
      </w:r>
      <w:r w:rsidR="004C2131">
        <w:t>.</w:t>
      </w:r>
      <w:r w:rsidR="008064C8">
        <w:t xml:space="preserve"> </w:t>
      </w:r>
      <w:r w:rsidR="00D807A0">
        <w:t>Indeed,</w:t>
      </w:r>
      <w:r w:rsidR="008064C8">
        <w:t xml:space="preserve"> there are multiple case studies</w:t>
      </w:r>
      <w:r w:rsidR="00D807A0">
        <w:t xml:space="preserve"> demonstrating how individual countries have undergone forest transitions</w:t>
      </w:r>
      <w:r w:rsidR="004663FA">
        <w:t xml:space="preserve"> and are increasing national forest cover</w:t>
      </w:r>
      <w:r w:rsidR="00D807A0">
        <w:t xml:space="preserve">, including India </w:t>
      </w:r>
      <w:r w:rsidR="00D807A0">
        <w:fldChar w:fldCharType="begin"/>
      </w:r>
      <w:r w:rsidR="00D807A0">
        <w:instrText xml:space="preserve"> ADDIN ZOTERO_ITEM CSL_CITATION {"citationID":"vsyiKnxB","properties":{"formattedCitation":"(Bhattacharya et al. 2010)","plainCitation":"(Bhattacharya et al. 2010)","noteIndex":0},"citationItems":[{"id":2904,"uris":["http://zotero.org/users/2170232/items/8UIGWD3F"],"uri":["http://zotero.org/users/2170232/items/8UIGWD3F"],"itemData":{"id":2904,"type":"article-journal","abstract":"Joint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schema":"https://github.com/citation-style-language/schema/raw/master/csl-citation.json"} </w:instrText>
      </w:r>
      <w:r w:rsidR="00D807A0">
        <w:fldChar w:fldCharType="separate"/>
      </w:r>
      <w:r w:rsidR="00D807A0" w:rsidRPr="00D807A0">
        <w:rPr>
          <w:rFonts w:ascii="Calibri" w:hAnsi="Calibri" w:cs="Calibri"/>
        </w:rPr>
        <w:t>(Bhattacharya et al. 2010)</w:t>
      </w:r>
      <w:r w:rsidR="00D807A0">
        <w:fldChar w:fldCharType="end"/>
      </w:r>
      <w:r w:rsidR="00D807A0">
        <w:t xml:space="preserve">, Vietnam </w:t>
      </w:r>
      <w:r w:rsidR="00D807A0">
        <w:fldChar w:fldCharType="begin"/>
      </w:r>
      <w:r w:rsidR="00D807A0">
        <w:instrText xml:space="preserve"> ADDIN ZOTERO_ITEM CSL_CITATION {"citationID":"uxtTlPvz","properties":{"formattedCitation":"(Meyfroidt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D807A0">
        <w:fldChar w:fldCharType="separate"/>
      </w:r>
      <w:r w:rsidR="00D807A0" w:rsidRPr="00D807A0">
        <w:rPr>
          <w:rFonts w:ascii="Calibri" w:hAnsi="Calibri" w:cs="Calibri"/>
        </w:rPr>
        <w:t>(Meyfroidt &amp; Lambin 2008)</w:t>
      </w:r>
      <w:r w:rsidR="00D807A0">
        <w:fldChar w:fldCharType="end"/>
      </w:r>
      <w:r w:rsidR="00D807A0">
        <w:t xml:space="preserve">, China </w:t>
      </w:r>
      <w:r w:rsidR="00D807A0">
        <w:fldChar w:fldCharType="begin"/>
      </w:r>
      <w:r w:rsidR="00D807A0">
        <w:instrText xml:space="preserve"> ADDIN ZOTERO_ITEM CSL_CITATION {"citationID":"7gRd9dZ5","properties":{"formattedCitation":"(He et al. 2014)","plainCitation":"(He et al. 2014)","noteIndex":0},"citationItems":[{"id":2908,"uris":["http://zotero.org/users/2170232/items/GI3GI4ET"],"uri":["http://zotero.org/users/2170232/items/GI3GI4ET"],"itemData":{"id":2908,"type":"article-journal","abstract":"China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D807A0">
        <w:fldChar w:fldCharType="separate"/>
      </w:r>
      <w:r w:rsidR="00D807A0" w:rsidRPr="00D807A0">
        <w:rPr>
          <w:rFonts w:ascii="Calibri" w:hAnsi="Calibri" w:cs="Calibri"/>
        </w:rPr>
        <w:t>(He et al. 2014)</w:t>
      </w:r>
      <w:r w:rsidR="00D807A0">
        <w:fldChar w:fldCharType="end"/>
      </w:r>
      <w:r w:rsidR="00D807A0">
        <w:t xml:space="preserve">, and South Korea </w:t>
      </w:r>
      <w:r w:rsidR="00D807A0">
        <w:fldChar w:fldCharType="begin"/>
      </w:r>
      <w:r w:rsidR="00D807A0">
        <w:instrText xml:space="preserve"> ADDIN ZOTERO_ITEM CSL_CITATION {"citationID":"waF9C57Z","properties":{"formattedCitation":"(Youn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D807A0">
        <w:fldChar w:fldCharType="separate"/>
      </w:r>
      <w:r w:rsidR="00D807A0" w:rsidRPr="00D807A0">
        <w:rPr>
          <w:rFonts w:ascii="Calibri" w:hAnsi="Calibri" w:cs="Calibri"/>
        </w:rPr>
        <w:t>(Youn et al. 2017)</w:t>
      </w:r>
      <w:r w:rsidR="00D807A0">
        <w:fldChar w:fldCharType="end"/>
      </w:r>
      <w:r w:rsidR="00D807A0">
        <w:t>.</w:t>
      </w:r>
      <w:r w:rsidR="008064C8">
        <w:t xml:space="preserve"> </w:t>
      </w:r>
      <w:r w:rsidR="00D807A0">
        <w:t xml:space="preserve">Nevertheless, there are still many countries </w:t>
      </w:r>
      <w:r w:rsidR="000E2087">
        <w:t xml:space="preserve">where economic development and global demand for commodities are driving high rates of forest loss, often in some of the most biodiverse regions </w:t>
      </w:r>
      <w:r w:rsidR="000E2087">
        <w:fldChar w:fldCharType="begin"/>
      </w:r>
      <w:r w:rsidR="000E2087">
        <w:instrText xml:space="preserve"> ADDIN ZOTERO_ITEM CSL_CITATION {"citationID":"kTy0Cljy","properties":{"formattedCitation":"(Hoang &amp; Kanemoto 2021)","plainCitation":"(Hoang &amp; Kanemoto 2021)","noteIndex":0},"citationItems":[{"id":2634,"uris":["http://zotero.org/users/2170232/items/FYD69L4I"],"uri":["http://zotero.org/users/2170232/items/FYD69L4I"],"itemData":{"id":2634,"type":"article-journal","abstract":"Deforestation,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0E2087">
        <w:fldChar w:fldCharType="separate"/>
      </w:r>
      <w:r w:rsidR="000E2087" w:rsidRPr="000E2087">
        <w:rPr>
          <w:rFonts w:ascii="Calibri" w:hAnsi="Calibri" w:cs="Calibri"/>
        </w:rPr>
        <w:t>(Hoang &amp; Kanemoto 2021)</w:t>
      </w:r>
      <w:r w:rsidR="000E2087">
        <w:fldChar w:fldCharType="end"/>
      </w:r>
      <w:r w:rsidR="000E2087">
        <w:t>.</w:t>
      </w:r>
      <w:r w:rsidR="004663FA">
        <w:t xml:space="preserve"> </w:t>
      </w:r>
      <w:r w:rsidR="006A5CDB">
        <w:t>In addition to meeting the required economic conditions that precede forest transitions, effective governance relating to land use, forest protection, and agriculture is critical to ensure</w:t>
      </w:r>
      <w:r w:rsidR="001272BE">
        <w:t xml:space="preserve"> that</w:t>
      </w:r>
      <w:r w:rsidR="006A5CDB">
        <w:t xml:space="preserve"> forest transitions occur </w:t>
      </w:r>
      <w:r w:rsidR="006A5CDB">
        <w:fldChar w:fldCharType="begin"/>
      </w:r>
      <w:r w:rsidR="006A5CDB">
        <w:instrText xml:space="preserve"> ADDIN ZOTERO_ITEM CSL_CITATION {"citationID":"MSdYvTW6","properties":{"formattedCitation":"(Riggs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6A5CDB">
        <w:fldChar w:fldCharType="separate"/>
      </w:r>
      <w:r w:rsidR="006A5CDB" w:rsidRPr="006A5CDB">
        <w:rPr>
          <w:rFonts w:ascii="Calibri" w:hAnsi="Calibri" w:cs="Calibri"/>
        </w:rPr>
        <w:t>(Riggs et al. 2018)</w:t>
      </w:r>
      <w:r w:rsidR="006A5CDB">
        <w:fldChar w:fldCharType="end"/>
      </w:r>
      <w:r w:rsidR="006A5CDB">
        <w:t xml:space="preserve">. </w:t>
      </w:r>
      <w:r w:rsidR="006A5CDB" w:rsidRPr="006A5CDB">
        <w:t>Understanding the relationships between</w:t>
      </w:r>
      <w:r w:rsidR="001272BE">
        <w:t xml:space="preserve"> both</w:t>
      </w:r>
      <w:r w:rsidR="006A5CDB" w:rsidRPr="006A5CDB">
        <w:t xml:space="preserve"> economic development and the agricultural sector on direct and indirect drivers of forest loss is crucial to develop appropriate policies</w:t>
      </w:r>
      <w:r w:rsidR="006A5CDB">
        <w:t>,</w:t>
      </w:r>
      <w:r w:rsidR="006A5CDB" w:rsidRPr="006A5CDB">
        <w:t xml:space="preserve"> identify leverage points</w:t>
      </w:r>
      <w:r w:rsidR="006A5CDB">
        <w:t>, and support effective gover</w:t>
      </w:r>
      <w:commentRangeStart w:id="3"/>
      <w:r w:rsidR="006A5CDB">
        <w:t>nance</w:t>
      </w:r>
      <w:commentRangeEnd w:id="3"/>
      <w:r w:rsidR="00C37341">
        <w:rPr>
          <w:rStyle w:val="CommentReference"/>
        </w:rPr>
        <w:commentReference w:id="3"/>
      </w:r>
      <w:r w:rsidR="006A5CDB" w:rsidRPr="006C7758">
        <w:rPr>
          <w:i/>
          <w:iCs/>
        </w:rPr>
        <w:t>.</w:t>
      </w:r>
    </w:p>
    <w:p w14:paraId="5029C368" w14:textId="7E27234E" w:rsidR="006C7758" w:rsidRDefault="00351418">
      <w:pPr>
        <w:rPr>
          <w:i/>
          <w:iCs/>
        </w:rPr>
      </w:pPr>
      <w:ins w:id="4" w:author="Nils Bunnefeld" w:date="2021-11-16T11:11:00Z">
        <w:r w:rsidRPr="006C7758">
          <w:rPr>
            <w:i/>
            <w:iCs/>
          </w:rPr>
          <w:t>Deforestation</w:t>
        </w:r>
        <w:r>
          <w:rPr>
            <w:i/>
            <w:iCs/>
          </w:rPr>
          <w:t xml:space="preserve"> in</w:t>
        </w:r>
        <w:r w:rsidRPr="006C7758">
          <w:rPr>
            <w:i/>
            <w:iCs/>
          </w:rPr>
          <w:t xml:space="preserve"> </w:t>
        </w:r>
      </w:ins>
      <w:proofErr w:type="gramStart"/>
      <w:r w:rsidR="006C7758" w:rsidRPr="006C7758">
        <w:rPr>
          <w:i/>
          <w:iCs/>
        </w:rPr>
        <w:t>S</w:t>
      </w:r>
      <w:ins w:id="5" w:author="Nils Bunnefeld" w:date="2021-11-16T11:11:00Z">
        <w:r w:rsidR="00C37341">
          <w:rPr>
            <w:i/>
            <w:iCs/>
          </w:rPr>
          <w:t xml:space="preserve">outh </w:t>
        </w:r>
      </w:ins>
      <w:r w:rsidR="006C7758" w:rsidRPr="006C7758">
        <w:rPr>
          <w:i/>
          <w:iCs/>
        </w:rPr>
        <w:t>E</w:t>
      </w:r>
      <w:ins w:id="6" w:author="Nils Bunnefeld" w:date="2021-11-16T11:11:00Z">
        <w:r>
          <w:rPr>
            <w:i/>
            <w:iCs/>
          </w:rPr>
          <w:t>ast</w:t>
        </w:r>
        <w:proofErr w:type="gramEnd"/>
        <w:r>
          <w:rPr>
            <w:i/>
            <w:iCs/>
          </w:rPr>
          <w:t xml:space="preserve"> </w:t>
        </w:r>
      </w:ins>
      <w:r w:rsidR="006C7758" w:rsidRPr="006C7758">
        <w:rPr>
          <w:i/>
          <w:iCs/>
        </w:rPr>
        <w:t>A</w:t>
      </w:r>
      <w:ins w:id="7" w:author="Nils Bunnefeld" w:date="2021-11-16T11:11:00Z">
        <w:r>
          <w:rPr>
            <w:i/>
            <w:iCs/>
          </w:rPr>
          <w:t>sia</w:t>
        </w:r>
      </w:ins>
      <w:del w:id="8" w:author="Nils Bunnefeld" w:date="2021-11-16T11:11:00Z">
        <w:r w:rsidR="006C7758" w:rsidRPr="006C7758" w:rsidDel="00351418">
          <w:rPr>
            <w:i/>
            <w:iCs/>
          </w:rPr>
          <w:delText xml:space="preserve"> and</w:delText>
        </w:r>
      </w:del>
      <w:r w:rsidR="006C7758" w:rsidRPr="006C7758">
        <w:rPr>
          <w:i/>
          <w:iCs/>
        </w:rPr>
        <w:t xml:space="preserve"> </w:t>
      </w:r>
      <w:del w:id="9" w:author="Nils Bunnefeld" w:date="2021-11-16T11:11:00Z">
        <w:r w:rsidR="006C7758" w:rsidRPr="006C7758" w:rsidDel="00351418">
          <w:rPr>
            <w:i/>
            <w:iCs/>
          </w:rPr>
          <w:delText>deforestation</w:delText>
        </w:r>
      </w:del>
    </w:p>
    <w:p w14:paraId="75DB6808" w14:textId="31DE224E" w:rsidR="006C7758" w:rsidRDefault="006A5CDB" w:rsidP="006C7758">
      <w:r w:rsidRPr="006A5CDB">
        <w:lastRenderedPageBreak/>
        <w:t>Southeast Asia (SEA) is characterised by complex biogeography and extensive tropical forest cover resulting in exceptional biological diversity</w:t>
      </w:r>
      <w:r w:rsidR="00261C3D">
        <w:t>, but has one of the highest deforestation rates in the world</w:t>
      </w:r>
      <w:r>
        <w:t xml:space="preserve"> </w:t>
      </w:r>
      <w:r>
        <w:fldChar w:fldCharType="begin"/>
      </w:r>
      <w:r>
        <w:instrText xml:space="preserve"> ADDIN ZOTERO_ITEM CSL_CITATION {"citationID":"IrRbN4Y9","properties":{"formattedCitation":"(Hughes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fldChar w:fldCharType="separate"/>
      </w:r>
      <w:r w:rsidRPr="006A5CDB">
        <w:rPr>
          <w:rFonts w:ascii="Calibri" w:hAnsi="Calibri" w:cs="Calibri"/>
        </w:rPr>
        <w:t>(Hughes 2017)</w:t>
      </w:r>
      <w:r>
        <w:fldChar w:fldCharType="end"/>
      </w:r>
      <w:r>
        <w:t>.</w:t>
      </w:r>
      <w:r w:rsidRPr="006A5CDB">
        <w:t xml:space="preserve"> </w:t>
      </w:r>
      <w:commentRangeStart w:id="10"/>
      <w:r w:rsidR="006C7758" w:rsidRPr="006C7758">
        <w:t xml:space="preserve">The loss of SEA’s forests has potentially severe consequences for climate change </w:t>
      </w:r>
      <w:r w:rsidR="006C7758" w:rsidRPr="006C7758">
        <w:fldChar w:fldCharType="begin"/>
      </w:r>
      <w:r w:rsidR="00811E4E">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C7758" w:rsidRPr="006C7758">
        <w:fldChar w:fldCharType="separate"/>
      </w:r>
      <w:r w:rsidR="00811E4E" w:rsidRPr="00811E4E">
        <w:rPr>
          <w:rFonts w:ascii="Calibri" w:hAnsi="Calibri" w:cs="Calibri"/>
        </w:rPr>
        <w:t>(Ceddia et al. 2015)</w:t>
      </w:r>
      <w:r w:rsidR="006C7758" w:rsidRPr="006C7758">
        <w:fldChar w:fldCharType="end"/>
      </w:r>
      <w:r w:rsidR="006C7758" w:rsidRPr="006C7758">
        <w:t xml:space="preserve">, ecosystem-based adaptation </w:t>
      </w:r>
      <w:r w:rsidR="006C7758" w:rsidRPr="006C7758">
        <w:fldChar w:fldCharType="begin"/>
      </w:r>
      <w:r w:rsidR="00811E4E">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C7758" w:rsidRPr="006C7758">
        <w:fldChar w:fldCharType="separate"/>
      </w:r>
      <w:r w:rsidR="00811E4E" w:rsidRPr="00811E4E">
        <w:rPr>
          <w:rFonts w:ascii="Calibri" w:hAnsi="Calibri" w:cs="Calibri"/>
        </w:rPr>
        <w:t>(Estoque et al. 2019)</w:t>
      </w:r>
      <w:r w:rsidR="006C7758" w:rsidRPr="006C7758">
        <w:fldChar w:fldCharType="end"/>
      </w:r>
      <w:r w:rsidR="006C7758" w:rsidRPr="006C7758">
        <w:t xml:space="preserve">, local people </w:t>
      </w:r>
      <w:r w:rsidR="006C7758" w:rsidRPr="006C7758">
        <w:fldChar w:fldCharType="begin"/>
      </w:r>
      <w:r w:rsidR="00811E4E">
        <w:instrText xml:space="preserve"> ADDIN ZOTERO_ITEM CSL_CITATION {"citationID":"RcrAL2wZ","properties":{"formattedCitation":"(Poffenberger 2006; Culas 2007; Gaughan et al. 2009; Frewer &amp; Chan 2014)","plainCitation":"(Poffenberger 2006; Culas 2007; Gaughan et al. 2009; Frewer &amp; Chan 2014)","noteIndex":0},"citationItems":[{"id":2123,"uris":["http://zotero.org/users/2170232/items/GFXZ4GUN"],"uri":["http://zotero.org/users/2170232/items/GFXZ4GUN"],"itemData":{"id":2123,"type":"article-journal","abstract":"Institutions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6C7758" w:rsidRPr="006C7758">
        <w:fldChar w:fldCharType="separate"/>
      </w:r>
      <w:r w:rsidR="00811E4E" w:rsidRPr="00811E4E">
        <w:rPr>
          <w:rFonts w:ascii="Calibri" w:hAnsi="Calibri" w:cs="Calibri"/>
        </w:rPr>
        <w:t>(Poffenberger 2006; Culas 2007; Gaughan et al. 2009; Frewer &amp; Chan 2014)</w:t>
      </w:r>
      <w:r w:rsidR="006C7758" w:rsidRPr="006C7758">
        <w:fldChar w:fldCharType="end"/>
      </w:r>
      <w:r w:rsidR="006C7758" w:rsidRPr="006C7758">
        <w:t xml:space="preserve">, and biodiversity </w:t>
      </w:r>
      <w:r w:rsidR="006C7758" w:rsidRPr="006C7758">
        <w:fldChar w:fldCharType="begin"/>
      </w:r>
      <w:r w:rsidR="00811E4E">
        <w:instrText xml:space="preserve"> ADDIN ZOTERO_ITEM CSL_CITATION {"citationID":"mDx6OkB0","properties":{"formattedCitation":"(Hearn et al. 2018; Chapman et al. 2018)","plainCitation":"(Hearn et al. 2018; Chapman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6C7758" w:rsidRPr="006C7758">
        <w:fldChar w:fldCharType="separate"/>
      </w:r>
      <w:r w:rsidR="00811E4E" w:rsidRPr="00811E4E">
        <w:rPr>
          <w:rFonts w:ascii="Calibri" w:hAnsi="Calibri" w:cs="Calibri"/>
        </w:rPr>
        <w:t>(Hearn et al. 2018; Chapman et al. 2018)</w:t>
      </w:r>
      <w:r w:rsidR="006C7758" w:rsidRPr="006C7758">
        <w:fldChar w:fldCharType="end"/>
      </w:r>
      <w:r w:rsidR="006C7758" w:rsidRPr="006C7758">
        <w:t xml:space="preserve">. </w:t>
      </w:r>
      <w:commentRangeEnd w:id="10"/>
      <w:r w:rsidR="00083CBD">
        <w:rPr>
          <w:rStyle w:val="CommentReference"/>
        </w:rPr>
        <w:commentReference w:id="10"/>
      </w:r>
      <w:r w:rsidR="006C7758" w:rsidRPr="006C7758">
        <w:t xml:space="preserve">The drivers of tropical deforestation vary both by location and by scale, ranging from broader drivers such as population pressure and weak institutions </w:t>
      </w:r>
      <w:r w:rsidR="006C7758" w:rsidRPr="006C7758">
        <w:fldChar w:fldCharType="begin"/>
      </w:r>
      <w:r w:rsidR="00811E4E">
        <w:instrText xml:space="preserve"> ADDIN ZOTERO_ITEM CSL_CITATION {"citationID":"EmhxK2qd","properties":{"formattedCitation":"(Geist &amp; Lambin 2002)","plainCitation":"(Geist &amp;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6C7758" w:rsidRPr="006C7758">
        <w:fldChar w:fldCharType="separate"/>
      </w:r>
      <w:r w:rsidR="00811E4E" w:rsidRPr="00811E4E">
        <w:rPr>
          <w:rFonts w:ascii="Calibri" w:hAnsi="Calibri" w:cs="Calibri"/>
        </w:rPr>
        <w:t>(Geist &amp; Lambin 2002)</w:t>
      </w:r>
      <w:r w:rsidR="006C7758" w:rsidRPr="006C7758">
        <w:fldChar w:fldCharType="end"/>
      </w:r>
      <w:r w:rsidR="006C7758" w:rsidRPr="006C7758">
        <w:t xml:space="preserve">, to proximate causes at a local level such as the expansion of cash crops, agriculture and other food production </w:t>
      </w:r>
      <w:r w:rsidR="006C7758" w:rsidRPr="006C7758">
        <w:fldChar w:fldCharType="begin"/>
      </w:r>
      <w:r w:rsidR="00811E4E">
        <w:instrText xml:space="preserve"> ADDIN ZOTERO_ITEM CSL_CITATION {"citationID":"UpA8XHle","properties":{"formattedCitation":"(Wilcove et al. 2013; Stibig et al. 2014; Imai et al. 2018; Zeng et al. 2018; Estoque et al. 2019)","plainCitation":"(Wilcove et al. 2013; Stibig et al. 2014; Imai et al. 2018; Zeng et al. 2018; 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6C7758" w:rsidRPr="006C7758">
        <w:fldChar w:fldCharType="separate"/>
      </w:r>
      <w:r w:rsidR="00811E4E" w:rsidRPr="00811E4E">
        <w:rPr>
          <w:rFonts w:ascii="Calibri" w:hAnsi="Calibri" w:cs="Calibri"/>
        </w:rPr>
        <w:t>(Wilcove et al. 2013; Stibig et al. 2014; Imai et al. 2018; Zeng et al. 2018; Estoque et al. 2019)</w:t>
      </w:r>
      <w:r w:rsidR="006C7758" w:rsidRPr="006C7758">
        <w:fldChar w:fldCharType="end"/>
      </w:r>
      <w:r w:rsidR="006C7758" w:rsidRPr="006C7758">
        <w:t xml:space="preserve">, the associated development of roads and infrastructure that facilitate such expansion </w:t>
      </w:r>
      <w:r w:rsidR="006C7758" w:rsidRPr="006C7758">
        <w:fldChar w:fldCharType="begin"/>
      </w:r>
      <w:r w:rsidR="00811E4E">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6C7758" w:rsidRPr="006C7758">
        <w:fldChar w:fldCharType="separate"/>
      </w:r>
      <w:r w:rsidR="00811E4E" w:rsidRPr="00811E4E">
        <w:rPr>
          <w:rFonts w:ascii="Calibri" w:hAnsi="Calibri" w:cs="Calibri"/>
        </w:rPr>
        <w:t>(Hughes 2018)</w:t>
      </w:r>
      <w:r w:rsidR="006C7758" w:rsidRPr="006C7758">
        <w:fldChar w:fldCharType="end"/>
      </w:r>
      <w:r w:rsidR="006C7758" w:rsidRPr="006C7758">
        <w:t xml:space="preserve">, and civil unrest and war </w:t>
      </w:r>
      <w:r w:rsidR="006C7758" w:rsidRPr="006C7758">
        <w:fldChar w:fldCharType="begin"/>
      </w:r>
      <w:r w:rsidR="00811E4E">
        <w:instrText xml:space="preserve"> ADDIN ZOTERO_ITEM CSL_CITATION {"citationID":"YkGNnzyW","properties":{"formattedCitation":"(Kaimowitz &amp; Faun\\uc0\\u233{} 2003; Price 2020)","plainCitation":"(Kaimowitz &amp;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6C7758" w:rsidRPr="006C7758">
        <w:fldChar w:fldCharType="separate"/>
      </w:r>
      <w:r w:rsidR="00811E4E" w:rsidRPr="00811E4E">
        <w:rPr>
          <w:rFonts w:ascii="Calibri" w:hAnsi="Calibri" w:cs="Calibri"/>
          <w:szCs w:val="24"/>
        </w:rPr>
        <w:t>(Kaimowitz &amp; Fauné 2003; Price 2020)</w:t>
      </w:r>
      <w:r w:rsidR="006C7758" w:rsidRPr="006C7758">
        <w:fldChar w:fldCharType="end"/>
      </w:r>
      <w:r w:rsidR="006C7758" w:rsidRPr="006C7758">
        <w:t xml:space="preserve">. </w:t>
      </w:r>
      <w:r w:rsidR="00261C3D">
        <w:t>Despite the pressure on SEA’s forests, some countries</w:t>
      </w:r>
      <w:r w:rsidR="000B1FE5">
        <w:t xml:space="preserve"> within the region</w:t>
      </w:r>
      <w:r w:rsidR="00261C3D">
        <w:t xml:space="preserve"> have undergone forest transitions and </w:t>
      </w:r>
      <w:r w:rsidR="009436B4">
        <w:t xml:space="preserve">are seeing net increases in forest cover </w:t>
      </w:r>
      <w:r w:rsidR="009436B4">
        <w:fldChar w:fldCharType="begin"/>
      </w:r>
      <w:r w:rsidR="009436B4">
        <w:instrText xml:space="preserve"> ADDIN ZOTERO_ITEM CSL_CITATION {"citationID":"kf2Dyx9V","properties":{"formattedCitation":"(Youn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9436B4">
        <w:fldChar w:fldCharType="separate"/>
      </w:r>
      <w:r w:rsidR="009436B4" w:rsidRPr="009436B4">
        <w:rPr>
          <w:rFonts w:ascii="Calibri" w:hAnsi="Calibri" w:cs="Calibri"/>
        </w:rPr>
        <w:t>(Youn et al. 2017)</w:t>
      </w:r>
      <w:r w:rsidR="009436B4">
        <w:fldChar w:fldCharType="end"/>
      </w:r>
      <w:r w:rsidR="009436B4">
        <w:t xml:space="preserve">. There are legitimate criticisms of the simplicity of traditional metrics of forest transitions; primarily that using the broadest interpretation of ‘forest cover’ ignores forest type or quality resulting in, for example, non-native plantations counting towards net forest gains </w:t>
      </w:r>
      <w:r w:rsidR="009436B4">
        <w:fldChar w:fldCharType="begin"/>
      </w:r>
      <w:r w:rsidR="009436B4">
        <w:instrText xml:space="preserve"> ADDIN ZOTERO_ITEM CSL_CITATION {"citationID":"nrOJyfAr","properties":{"formattedCitation":"(Kull 2017)","plainCitation":"(Kull 2017)","noteIndex":0},"citationItems":[{"id":2897,"uris":["http://zotero.org/users/2170232/items/GX7Z95UP"],"uri":["http://zotero.org/users/2170232/items/GX7Z95UP"],"itemData":{"id":2897,"type":"article-journal","abstract":"&lt;p&gt;&lt;strong&gt;Abstract.&lt;/strong&gt; &lt;q&gt;Forest transitions&lt;/q&gt; have recently received much attention, particularly in the hope that the historical transitions from net deforestation to forest recovery documented in several temperate countries might be reproduced in tropical countries. The analysis of forest transitions, however, has struggled with questions of forest definition and has at times focussed purely on tree cover, irrespective of tree types (e.g. native forest or exotic plantations). Furthermore, it has paid little attention to how categories and definitions of forest are used to political effect or shape how forest change is viewed. In this paper, I propose a new heuristic model to address these lacunae, building on a conception of forests as distinct socio-ecological relationships between people, trees, and other actors that maintain and threaten the forest. The model draws on selected work in the forest transition, land change science, and critical social science literatures. It explicitly forces analysts to see forests as much more than a land cover statistic, particularly as it internalizes consideration of forest characteristics and the differential ways in which forests are produced and thought about. The new heuristic model distinguishes between four component forest transitions: transitions in quantitative forest cover (FT1); in characteristics like species composition or density (FT2); in the ecological, socio-economic, and political processes and relationships that constitute particular forests (FT3); and in forest ideologies, discourses, and stories (FT4). The four are interlinked; the third category emerges as the linchpin. An analysis of forest transformations requires attention to diverse social and ecological processes, to power-laden official categories and classifications, and to the discourses and tropes by which people interpret these changes. Diverse examples are used to illustrate the model components and highlight the utility of considering the four categories of forest transitions.&lt;/p&gt;","container-title":"Geographica Helvetica","DOI":"10.5194/gh-72-465-2017","ISSN":"0016-7312","issue":"4","language":"English","note":"publisher: Copernicus GmbH","page":"465-474","source":"gh.copernicus.org","title":"Forest transitions: a new conceptual scheme","title-short":"Forest transitions","volume":"72","author":[{"family":"Kull","given":"Christian A."}],"issued":{"date-parts":[["2017",12,15]]}}}],"schema":"https://github.com/citation-style-language/schema/raw/master/csl-citation.json"} </w:instrText>
      </w:r>
      <w:r w:rsidR="009436B4">
        <w:fldChar w:fldCharType="separate"/>
      </w:r>
      <w:r w:rsidR="009436B4" w:rsidRPr="009436B4">
        <w:rPr>
          <w:rFonts w:ascii="Calibri" w:hAnsi="Calibri" w:cs="Calibri"/>
        </w:rPr>
        <w:t>(Kull 2017)</w:t>
      </w:r>
      <w:r w:rsidR="009436B4">
        <w:fldChar w:fldCharType="end"/>
      </w:r>
      <w:r w:rsidR="009436B4">
        <w:t xml:space="preserve">. </w:t>
      </w:r>
      <w:commentRangeStart w:id="11"/>
      <w:r w:rsidR="009436B4">
        <w:t>Nevertheless, the reduction in the loss of native forests which are inevitably required to reach a forest transition should be celebrated.</w:t>
      </w:r>
      <w:commentRangeEnd w:id="11"/>
      <w:r w:rsidR="00F2363D">
        <w:rPr>
          <w:rStyle w:val="CommentReference"/>
        </w:rPr>
        <w:commentReference w:id="11"/>
      </w:r>
      <w:r w:rsidR="009436B4">
        <w:t xml:space="preserve"> </w:t>
      </w:r>
    </w:p>
    <w:p w14:paraId="2ED34F5D" w14:textId="277B9BF9" w:rsidR="006A1042" w:rsidRDefault="00894AFB" w:rsidP="006C7758">
      <w:commentRangeStart w:id="12"/>
      <w:r>
        <w:t xml:space="preserve">In all Asian case studies of successful forest transition, state intervention has played a role </w:t>
      </w:r>
      <w:r>
        <w:fldChar w:fldCharType="begin"/>
      </w:r>
      <w:r>
        <w:instrText xml:space="preserve"> ADDIN ZOTERO_ITEM CSL_CITATION {"citationID":"OJGtKpzB","properties":{"formattedCitation":"(Youn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fldChar w:fldCharType="separate"/>
      </w:r>
      <w:r w:rsidRPr="00894AFB">
        <w:rPr>
          <w:rFonts w:ascii="Calibri" w:hAnsi="Calibri" w:cs="Calibri"/>
        </w:rPr>
        <w:t>(Youn et al. 2017)</w:t>
      </w:r>
      <w:r>
        <w:fldChar w:fldCharType="end"/>
      </w:r>
      <w:r>
        <w:t>. Government policies and legal frameworks that disincentivise forest clearance and promote sustainable land use are critical factors in facilitating behaviour change at all levels</w:t>
      </w:r>
      <w:ins w:id="13" w:author="Nils Bunnefeld" w:date="2021-11-16T11:16:00Z">
        <w:r w:rsidR="00E64809">
          <w:t xml:space="preserve"> (Ref?)</w:t>
        </w:r>
      </w:ins>
      <w:r w:rsidR="00010974">
        <w:t>.</w:t>
      </w:r>
      <w:r w:rsidR="006A1042">
        <w:t xml:space="preserve"> Understanding the direct and indirect drivers of forest loss can be challenging as the processes are complex, operate at a variety of scales, and consist of multiple feedback loops and dependencies. Nevertheless, </w:t>
      </w:r>
      <w:r w:rsidR="009252A0">
        <w:t>for</w:t>
      </w:r>
      <w:r w:rsidR="006A1042">
        <w:t xml:space="preserve"> effective government policies to be developed, researchers must strive to disentangle some of the</w:t>
      </w:r>
      <w:r w:rsidR="000B1FE5">
        <w:t>se</w:t>
      </w:r>
      <w:r w:rsidR="006A1042">
        <w:t xml:space="preserve"> relationships. As commercial agriculture is one of the most important drivers of forest loss around the world, and because it is a fundamental part of developing economies, it is critical to understand the links between economic development and commodity production</w:t>
      </w:r>
      <w:r w:rsidR="0072569A">
        <w:t xml:space="preserve">, as this will reveal important implications for forest loss in developing countries. </w:t>
      </w:r>
      <w:commentRangeEnd w:id="12"/>
      <w:r w:rsidR="005052EC">
        <w:rPr>
          <w:rStyle w:val="CommentReference"/>
        </w:rPr>
        <w:commentReference w:id="12"/>
      </w:r>
    </w:p>
    <w:p w14:paraId="1E542B68" w14:textId="63A4EE36" w:rsidR="0079611B" w:rsidRPr="0079611B" w:rsidRDefault="0079611B" w:rsidP="006C7758">
      <w:pPr>
        <w:rPr>
          <w:i/>
          <w:iCs/>
        </w:rPr>
      </w:pPr>
      <w:r>
        <w:rPr>
          <w:i/>
          <w:iCs/>
        </w:rPr>
        <w:t>Economic land concessions</w:t>
      </w:r>
    </w:p>
    <w:p w14:paraId="36D030A3" w14:textId="17D9BC92" w:rsidR="009252A0" w:rsidRDefault="009252A0" w:rsidP="006C7758">
      <w:r>
        <w:t xml:space="preserve">Land acquisitions for commercial agriculture have become </w:t>
      </w:r>
      <w:r w:rsidR="006F2802">
        <w:t>widespread in recent years, particularly in developing countries that have large areas of undeveloped land and that are striving for private investment to boost economic develop</w:t>
      </w:r>
      <w:ins w:id="14" w:author="Nils Bunnefeld" w:date="2021-11-16T11:17:00Z">
        <w:r w:rsidR="005C1D76">
          <w:t>ment</w:t>
        </w:r>
      </w:ins>
      <w:r>
        <w:t xml:space="preserve"> </w:t>
      </w:r>
      <w:r w:rsidR="006F2802">
        <w:fldChar w:fldCharType="begin"/>
      </w:r>
      <w:r w:rsidR="006F2802">
        <w:instrText xml:space="preserve"> ADDIN ZOTERO_ITEM CSL_CITATION {"citationID":"KGbCI1H3","properties":{"formattedCitation":"(Kugelman &amp; Levenstein 2012)","plainCitation":"(Kugelman &amp; Levenstein 2012)","noteIndex":0},"citationItems":[{"id":2931,"uris":["http://zotero.org/users/2170232/items/BMRJ4SSE"],"uri":["http://zotero.org/users/2170232/items/BMRJ4SSE"],"itemData":{"id":2931,"type":"article-journal","abstract":"As we struggle to feed a global population speeding toward 9 billion, we have entered a new phase of the food crisis. Wealthy countries that import much of their food, along with private investors, are racing to buy or lease huge swaths of farmland abroad. This book examines this burgeoning trend in all its complexity, considering the implications for investors, host countries, and the world as a...","container-title":"The global farms race: land grabs, agricultural investment, and the scramble for food security.","language":"English","note":"publisher: Island Press","source":"www.cabdirect.org","title":"The global farms race: land grabs, agricultural investment, and the scramble for food security.","title-short":"The global farms race","URL":"https://www.cabdirect.org/cabdirect/abstract/20123367959","author":[{"family":"Kugelman","given":"M."},{"family":"Levenstein","given":"S. L."}],"accessed":{"date-parts":[["2021",10,24]]},"issued":{"date-parts":[["2012"]]}}}],"schema":"https://github.com/citation-style-language/schema/raw/master/csl-citation.json"} </w:instrText>
      </w:r>
      <w:r w:rsidR="006F2802">
        <w:fldChar w:fldCharType="separate"/>
      </w:r>
      <w:r w:rsidR="006F2802" w:rsidRPr="006F2802">
        <w:rPr>
          <w:rFonts w:ascii="Calibri" w:hAnsi="Calibri" w:cs="Calibri"/>
        </w:rPr>
        <w:t>(Kugelman &amp; Levenstein 2012)</w:t>
      </w:r>
      <w:r w:rsidR="006F2802">
        <w:fldChar w:fldCharType="end"/>
      </w:r>
      <w:r w:rsidR="006F2802">
        <w:t xml:space="preserve">. </w:t>
      </w:r>
      <w:r w:rsidR="005F7FE3">
        <w:t xml:space="preserve">Such enterprises can improve agricultural productivity, stimulate local economies, and support rural development </w:t>
      </w:r>
      <w:r w:rsidR="005F7FE3">
        <w:fldChar w:fldCharType="begin"/>
      </w:r>
      <w:r w:rsidR="005F7FE3">
        <w:instrText xml:space="preserve"> ADDIN ZOTERO_ITEM CSL_CITATION {"citationID":"XRPc7oiV","properties":{"formattedCitation":"(Deininger &amp; Byerlee 2011)","plainCitation":"(Deininger &amp; Byerlee 2011)","noteIndex":0},"citationItems":[{"id":2936,"uris":["http://zotero.org/users/2170232/items/28NXL4AI"],"uri":["http://zotero.org/users/2170232/items/28NXL4AI"],"itemData":{"id":2936,"type":"book","abstract":"This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Farmland","author":[{"family":"Deininger","given":"Klaus"},{"family":"Byerlee","given":"Derek"}],"issued":{"date-parts":[["2011",1,10]]}}}],"schema":"https://github.com/citation-style-language/schema/raw/master/csl-citation.json"} </w:instrText>
      </w:r>
      <w:r w:rsidR="005F7FE3">
        <w:fldChar w:fldCharType="separate"/>
      </w:r>
      <w:r w:rsidR="005F7FE3" w:rsidRPr="005F7FE3">
        <w:rPr>
          <w:rFonts w:ascii="Calibri" w:hAnsi="Calibri" w:cs="Calibri"/>
        </w:rPr>
        <w:t>(Deininger &amp; Byerlee 2011)</w:t>
      </w:r>
      <w:r w:rsidR="005F7FE3">
        <w:fldChar w:fldCharType="end"/>
      </w:r>
      <w:r w:rsidR="005F7FE3">
        <w:t>, yet face substantial criticisms for</w:t>
      </w:r>
      <w:r w:rsidR="00B00DDB">
        <w:t xml:space="preserve"> lacking transparent processes,</w:t>
      </w:r>
      <w:r w:rsidR="005F7FE3">
        <w:t xml:space="preserve"> </w:t>
      </w:r>
      <w:r w:rsidR="00B00DDB">
        <w:t xml:space="preserve">abusing local land rights, and negatively affecting local livelihoods and biodiversity </w:t>
      </w:r>
      <w:r w:rsidR="00B00DDB">
        <w:fldChar w:fldCharType="begin"/>
      </w:r>
      <w:r w:rsidR="00B00DDB">
        <w:instrText xml:space="preserve"> ADDIN ZOTERO_ITEM CSL_CITATION {"citationID":"e0xptNtz","properties":{"formattedCitation":"(Deininger &amp; Byerlee 2011; De Schutter 2011; Davis et al. 2015)","plainCitation":"(Deininger &amp; Byerlee 2011; De Schutter 2011; Davis et al. 2015)","noteIndex":0},"citationItems":[{"id":2936,"uris":["http://zotero.org/users/2170232/items/28NXL4AI"],"uri":["http://zotero.org/users/2170232/items/28NXL4AI"],"itemData":{"id":2936,"type":"book","abstract":"This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00DDB">
        <w:fldChar w:fldCharType="separate"/>
      </w:r>
      <w:r w:rsidR="00B00DDB" w:rsidRPr="00B00DDB">
        <w:rPr>
          <w:rFonts w:ascii="Calibri" w:hAnsi="Calibri" w:cs="Calibri"/>
        </w:rPr>
        <w:t>(Deininger &amp; Byerlee 2011; De Schutter 2011; Davis et al. 2015)</w:t>
      </w:r>
      <w:r w:rsidR="00B00DDB">
        <w:fldChar w:fldCharType="end"/>
      </w:r>
      <w:r w:rsidR="00B00DDB">
        <w:t xml:space="preserve">. Cambodia saw an unprecedented </w:t>
      </w:r>
      <w:r w:rsidR="00F63159">
        <w:t>surge</w:t>
      </w:r>
      <w:r w:rsidR="00B00DDB">
        <w:t xml:space="preserve"> </w:t>
      </w:r>
      <w:r w:rsidR="00F63159">
        <w:t>in</w:t>
      </w:r>
      <w:r w:rsidR="00B00DDB">
        <w:t xml:space="preserve"> private land acquisitions</w:t>
      </w:r>
      <w:r w:rsidR="00F63159">
        <w:t xml:space="preserve"> via long-term leases</w:t>
      </w:r>
      <w:r w:rsidR="00B00DDB">
        <w:t xml:space="preserve"> for commercial </w:t>
      </w:r>
      <w:r w:rsidR="00F63159">
        <w:t xml:space="preserve">agriculture, or ‘economic land concessions’ (ELCs), between 2000 and 2012, resulting in over 2 million hectares being leased by 2015 </w:t>
      </w:r>
      <w:r w:rsidR="00F63159">
        <w:fldChar w:fldCharType="begin"/>
      </w:r>
      <w:r w:rsidR="00F63159">
        <w:instrText xml:space="preserve"> ADDIN ZOTERO_ITEM CSL_CITATION {"citationID":"V12fh2e8","properties":{"formattedCitation":"(Davis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F63159">
        <w:fldChar w:fldCharType="separate"/>
      </w:r>
      <w:r w:rsidR="00F63159" w:rsidRPr="00F63159">
        <w:rPr>
          <w:rFonts w:ascii="Calibri" w:hAnsi="Calibri" w:cs="Calibri"/>
        </w:rPr>
        <w:t>(Davis et al. 2015)</w:t>
      </w:r>
      <w:r w:rsidR="00F63159">
        <w:fldChar w:fldCharType="end"/>
      </w:r>
      <w:r w:rsidR="00F63159">
        <w:t xml:space="preserve">. </w:t>
      </w:r>
      <w:r w:rsidR="00F40B07">
        <w:t xml:space="preserve">Economic land concessions in Cambodia have faced </w:t>
      </w:r>
      <w:commentRangeStart w:id="15"/>
      <w:r w:rsidR="00F40B07">
        <w:t>enormous</w:t>
      </w:r>
      <w:commentRangeEnd w:id="15"/>
      <w:r w:rsidR="001A6A5A">
        <w:rPr>
          <w:rStyle w:val="CommentReference"/>
        </w:rPr>
        <w:commentReference w:id="15"/>
      </w:r>
      <w:r w:rsidR="00F40B07">
        <w:t xml:space="preserve"> criticism</w:t>
      </w:r>
      <w:r w:rsidR="00892E24">
        <w:t xml:space="preserve"> due to widespread accusations of land rights abuses, corruption in the awarding of contracts, and </w:t>
      </w:r>
      <w:r w:rsidR="008C58A9">
        <w:t>extensive</w:t>
      </w:r>
      <w:r w:rsidR="00892E24">
        <w:t xml:space="preserve"> deforestation, even within protected areas </w:t>
      </w:r>
      <w:r w:rsidR="00892E24">
        <w:fldChar w:fldCharType="begin"/>
      </w:r>
      <w:r w:rsidR="00892E24">
        <w:instrText xml:space="preserve"> ADDIN ZOTERO_ITEM CSL_CITATION {"citationID":"FRcGzLVS","properties":{"formattedCitation":"(Vrieze &amp; Kuch 2012; Global Witness 2013; Neef et al. 2013; Davis et al. 2015)","plainCitation":"(Vrieze &amp; Kuch 2012; Global Witness 2013; Neef et al. 2013; Davis et al. 2015)","noteIndex":0},"citationItems":[{"id":2053,"uris":["http://zotero.org/users/2170232/items/C9AXILM9"],"uri":["http://zotero.org/users/2170232/items/C9AXILM9"],"itemData":{"id":2053,"type":"article-newspaper","container-title":"The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892E24">
        <w:fldChar w:fldCharType="separate"/>
      </w:r>
      <w:r w:rsidR="00892E24" w:rsidRPr="00892E24">
        <w:rPr>
          <w:rFonts w:ascii="Calibri" w:hAnsi="Calibri" w:cs="Calibri"/>
        </w:rPr>
        <w:t>(Vrieze &amp; Kuch 2012; Global Witness 2013; Neef et al. 2013; Davis et al. 2015)</w:t>
      </w:r>
      <w:r w:rsidR="00892E24">
        <w:fldChar w:fldCharType="end"/>
      </w:r>
      <w:r w:rsidR="00892E24">
        <w:t xml:space="preserve">.  </w:t>
      </w:r>
      <w:r w:rsidR="00F40B07">
        <w:t xml:space="preserve">  </w:t>
      </w:r>
      <w:r w:rsidR="00B00DDB">
        <w:t xml:space="preserve"> </w:t>
      </w:r>
      <w:r w:rsidR="005F7FE3">
        <w:t xml:space="preserve">   </w:t>
      </w:r>
    </w:p>
    <w:p w14:paraId="7C95C6AD" w14:textId="12CAF665" w:rsidR="006C7758" w:rsidRPr="0079611B" w:rsidRDefault="0079611B">
      <w:pPr>
        <w:rPr>
          <w:i/>
          <w:iCs/>
        </w:rPr>
      </w:pPr>
      <w:r>
        <w:rPr>
          <w:i/>
          <w:iCs/>
        </w:rPr>
        <w:t xml:space="preserve">Cambodia </w:t>
      </w:r>
    </w:p>
    <w:p w14:paraId="436E8083" w14:textId="15892500" w:rsidR="0079611B" w:rsidRDefault="008C58A9">
      <w:r>
        <w:t>Cambodia has seen</w:t>
      </w:r>
      <w:commentRangeStart w:id="16"/>
      <w:del w:id="17" w:author="Nils Bunnefeld" w:date="2021-11-16T11:19:00Z">
        <w:r w:rsidDel="001A6A5A">
          <w:delText xml:space="preserve"> remarkably</w:delText>
        </w:r>
      </w:del>
      <w:r>
        <w:t xml:space="preserve"> swift </w:t>
      </w:r>
      <w:commentRangeEnd w:id="16"/>
      <w:r w:rsidR="0059266A">
        <w:rPr>
          <w:rStyle w:val="CommentReference"/>
        </w:rPr>
        <w:commentReference w:id="16"/>
      </w:r>
      <w:r>
        <w:t xml:space="preserve">economic </w:t>
      </w:r>
      <w:r w:rsidR="00BA731E">
        <w:t xml:space="preserve">growth since the end of civil conflict in in the 1990s </w:t>
      </w:r>
      <w:r w:rsidR="00BA731E">
        <w:fldChar w:fldCharType="begin"/>
      </w:r>
      <w:r w:rsidR="00BA731E">
        <w:instrText xml:space="preserve"> ADDIN ZOTERO_ITEM CSL_CITATION {"citationID":"MRvu75GI","properties":{"formattedCitation":"(Solcomb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BA731E">
        <w:fldChar w:fldCharType="separate"/>
      </w:r>
      <w:r w:rsidR="00BA731E" w:rsidRPr="00BA731E">
        <w:rPr>
          <w:rFonts w:ascii="Calibri" w:hAnsi="Calibri" w:cs="Calibri"/>
        </w:rPr>
        <w:t>(Solcomb 2010)</w:t>
      </w:r>
      <w:r w:rsidR="00BA731E">
        <w:fldChar w:fldCharType="end"/>
      </w:r>
      <w:r w:rsidR="00BA731E">
        <w:t xml:space="preserve">, with much of the economic development built upon the growth of the agricultural sector </w:t>
      </w:r>
      <w:r w:rsidR="00BA731E">
        <w:fldChar w:fldCharType="begin"/>
      </w:r>
      <w:r w:rsidR="00EF0EDF">
        <w:instrText xml:space="preserve"> ADDIN ZOTERO_ITEM CSL_CITATION {"citationID":"tLEeicNu","properties":{"formattedCitation":"(Eliste &amp; Zorya 2015; Kong et al. 2019)","plainCitation":"(Eliste &amp; Zorya 2015; Kong et al. 2019)","noteIndex":0},"citationItems":[{"id":2752,"uris":["http://zotero.org/users/2170232/items/U2ZTSPR5"],"uri":["http://zotero.org/users/2170232/items/U2ZTSPR5"],"itemData":{"id":2752,"type":"report","event-place":"Washington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BA731E">
        <w:fldChar w:fldCharType="separate"/>
      </w:r>
      <w:r w:rsidR="00EF0EDF" w:rsidRPr="00EF0EDF">
        <w:rPr>
          <w:rFonts w:ascii="Calibri" w:hAnsi="Calibri" w:cs="Calibri"/>
        </w:rPr>
        <w:t>(Eliste &amp; Zorya 2015; Kong et al. 2019)</w:t>
      </w:r>
      <w:r w:rsidR="00BA731E">
        <w:fldChar w:fldCharType="end"/>
      </w:r>
      <w:r w:rsidR="00BA731E">
        <w:t xml:space="preserve">. This economic development has brought many </w:t>
      </w:r>
      <w:r w:rsidR="00BA731E">
        <w:lastRenderedPageBreak/>
        <w:t xml:space="preserve">benefits, including poverty reduction and food security </w:t>
      </w:r>
      <w:r w:rsidR="00BA731E">
        <w:fldChar w:fldCharType="begin"/>
      </w:r>
      <w:r w:rsidR="00BA731E">
        <w:instrText xml:space="preserve"> ADDIN ZOTERO_ITEM CSL_CITATION {"citationID":"RtrUHAgf","properties":{"formattedCitation":"(World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BA731E">
        <w:fldChar w:fldCharType="separate"/>
      </w:r>
      <w:r w:rsidR="00BA731E" w:rsidRPr="00BA731E">
        <w:rPr>
          <w:rFonts w:ascii="Calibri" w:hAnsi="Calibri" w:cs="Calibri"/>
        </w:rPr>
        <w:t>(World Bank 2014)</w:t>
      </w:r>
      <w:r w:rsidR="00BA731E">
        <w:fldChar w:fldCharType="end"/>
      </w:r>
      <w:r w:rsidR="00BA731E">
        <w:t xml:space="preserve">, yet Cambodia’s forests have paid a </w:t>
      </w:r>
      <w:commentRangeStart w:id="18"/>
      <w:del w:id="19" w:author="Nils Bunnefeld" w:date="2021-11-16T11:20:00Z">
        <w:r w:rsidR="00BA731E" w:rsidDel="0059266A">
          <w:delText xml:space="preserve">heavy </w:delText>
        </w:r>
      </w:del>
      <w:r w:rsidR="00BA731E">
        <w:t>price f</w:t>
      </w:r>
      <w:commentRangeEnd w:id="18"/>
      <w:r w:rsidR="0059266A">
        <w:rPr>
          <w:rStyle w:val="CommentReference"/>
        </w:rPr>
        <w:commentReference w:id="18"/>
      </w:r>
      <w:r w:rsidR="00BA731E">
        <w:t xml:space="preserve">or the expansion of the agricultural sector. </w:t>
      </w:r>
      <w:r w:rsidR="00207E3B">
        <w:t>Forest loss, even within protected areas, has increased</w:t>
      </w:r>
      <w:r w:rsidR="00BA731E">
        <w:t xml:space="preserve"> as a result of the boom in ELCs</w:t>
      </w:r>
      <w:r w:rsidR="00207E3B">
        <w:t xml:space="preserve"> </w:t>
      </w:r>
      <w:r w:rsidR="00207E3B">
        <w:fldChar w:fldCharType="begin"/>
      </w:r>
      <w:r w:rsidR="00207E3B">
        <w:instrText xml:space="preserve"> ADDIN ZOTERO_ITEM CSL_CITATION {"citationID":"7mn0YGF1","properties":{"formattedCitation":"(Watson et al. 2014; Davis et al. 2015)","plainCitation":"(Watson et al. 2014; Davis et al. 2015)","noteIndex":0},"citationItems":[{"id":2042,"uris":["http://zotero.org/users/2170232/items/PKUNSUBE"],"uri":["http://zotero.org/users/2170232/items/PKUNSUBE"],"itemData":{"id":2042,"type":"article-journal","abstract":"Originally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207E3B">
        <w:fldChar w:fldCharType="separate"/>
      </w:r>
      <w:r w:rsidR="00207E3B" w:rsidRPr="00207E3B">
        <w:rPr>
          <w:rFonts w:ascii="Calibri" w:hAnsi="Calibri" w:cs="Calibri"/>
        </w:rPr>
        <w:t>(Watson et al. 2014; Davis et al. 2015)</w:t>
      </w:r>
      <w:r w:rsidR="00207E3B">
        <w:fldChar w:fldCharType="end"/>
      </w:r>
      <w:r w:rsidR="00BA731E">
        <w:t xml:space="preserve">. </w:t>
      </w:r>
      <w:r w:rsidR="00207E3B">
        <w:t>To minimise future forest loss and the associated loss of biodiversity, ecosystem services, and local livelihoods, Cambodia needs to reduce deforestation rates and move towards a forest transition by establishing appropriate policies, legal frameworks, and importantly, the governance to effectively implement such mechanisms</w:t>
      </w:r>
      <w:r w:rsidR="000B1FE5">
        <w:t xml:space="preserve"> </w:t>
      </w:r>
      <w:r w:rsidR="000B1FE5">
        <w:fldChar w:fldCharType="begin"/>
      </w:r>
      <w:r w:rsidR="000B1FE5">
        <w:instrText xml:space="preserve"> ADDIN ZOTERO_ITEM CSL_CITATION {"citationID":"ZizuY2uH","properties":{"formattedCitation":"(Riggs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0B1FE5">
        <w:fldChar w:fldCharType="separate"/>
      </w:r>
      <w:r w:rsidR="000B1FE5" w:rsidRPr="000B1FE5">
        <w:rPr>
          <w:rFonts w:ascii="Calibri" w:hAnsi="Calibri" w:cs="Calibri"/>
        </w:rPr>
        <w:t>(Riggs et al. 2018)</w:t>
      </w:r>
      <w:r w:rsidR="000B1FE5">
        <w:fldChar w:fldCharType="end"/>
      </w:r>
      <w:r w:rsidR="00207E3B">
        <w:t xml:space="preserve">. Identifying which development pathway Cambodia is on, and the measures that are required to move towards a forest transition, will require a greater understanding of the relationships between economic development, forest loss, and agriculture. </w:t>
      </w:r>
      <w:r w:rsidR="00A81029">
        <w:t>There has been some research on</w:t>
      </w:r>
      <w:r w:rsidR="00EF0EDF">
        <w:t xml:space="preserve"> drivers of forest loss in Cambodia, for example the direct effect of ELCs</w:t>
      </w:r>
      <w:r w:rsidR="000B1FE5">
        <w:t xml:space="preserve"> on forest cover</w:t>
      </w:r>
      <w:r w:rsidR="00EF0EDF">
        <w:t xml:space="preserve"> </w:t>
      </w:r>
      <w:r w:rsidR="00EF0EDF">
        <w:fldChar w:fldCharType="begin"/>
      </w:r>
      <w:r w:rsidR="00EF0EDF">
        <w:instrText xml:space="preserve"> ADDIN ZOTERO_ITEM CSL_CITATION {"citationID":"lhu0l4tC","properties":{"formattedCitation":"(Davis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EF0EDF">
        <w:fldChar w:fldCharType="separate"/>
      </w:r>
      <w:r w:rsidR="00EF0EDF" w:rsidRPr="00EF0EDF">
        <w:rPr>
          <w:rFonts w:ascii="Calibri" w:hAnsi="Calibri" w:cs="Calibri"/>
        </w:rPr>
        <w:t>(Davis et al. 2015)</w:t>
      </w:r>
      <w:r w:rsidR="00EF0EDF">
        <w:fldChar w:fldCharType="end"/>
      </w:r>
      <w:r w:rsidR="00EF0EDF">
        <w:t xml:space="preserve">, drivers of deforestation in the north western uplands of the country </w:t>
      </w:r>
      <w:r w:rsidR="00EF0EDF">
        <w:fldChar w:fldCharType="begin"/>
      </w:r>
      <w:r w:rsidR="00EF0EDF">
        <w:instrText xml:space="preserve"> ADDIN ZOTERO_ITEM CSL_CITATION {"citationID":"ARJUIq0j","properties":{"formattedCitation":"(Kong et al. 2019)","plainCitation":"(Kong et al. 2019)","noteIndex":0},"citationItems":[{"id":2939,"uris":["http://zotero.org/users/2170232/items/MNLFBPTF"],"uri":["http://zotero.org/users/2170232/items/MNLFBPTF"],"itemData":{"id":2939,"type":"article-journal","abstract":"At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EF0EDF">
        <w:fldChar w:fldCharType="separate"/>
      </w:r>
      <w:r w:rsidR="00EF0EDF" w:rsidRPr="00EF0EDF">
        <w:rPr>
          <w:rFonts w:ascii="Calibri" w:hAnsi="Calibri" w:cs="Calibri"/>
        </w:rPr>
        <w:t>(Kong et al. 2019)</w:t>
      </w:r>
      <w:r w:rsidR="00EF0EDF">
        <w:fldChar w:fldCharType="end"/>
      </w:r>
      <w:r w:rsidR="00EF0EDF">
        <w:t xml:space="preserve">, social and political factors influencing forest transition </w:t>
      </w:r>
      <w:r w:rsidR="00EF0EDF">
        <w:fldChar w:fldCharType="begin"/>
      </w:r>
      <w:r w:rsidR="00EF0EDF">
        <w:instrText xml:space="preserve"> ADDIN ZOTERO_ITEM CSL_CITATION {"citationID":"I6DCWvrT","properties":{"formattedCitation":"(Riggs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F0EDF">
        <w:fldChar w:fldCharType="separate"/>
      </w:r>
      <w:r w:rsidR="00EF0EDF" w:rsidRPr="00EF0EDF">
        <w:rPr>
          <w:rFonts w:ascii="Calibri" w:hAnsi="Calibri" w:cs="Calibri"/>
        </w:rPr>
        <w:t>(Riggs et al. 2018)</w:t>
      </w:r>
      <w:r w:rsidR="00EF0EDF">
        <w:fldChar w:fldCharType="end"/>
      </w:r>
      <w:r w:rsidR="000B1FE5">
        <w:t>.</w:t>
      </w:r>
      <w:r w:rsidR="00EF0EDF">
        <w:t xml:space="preserve"> </w:t>
      </w:r>
      <w:commentRangeStart w:id="20"/>
      <w:r w:rsidR="000B1FE5">
        <w:t>Y</w:t>
      </w:r>
      <w:r w:rsidR="00EF0EDF">
        <w:t>et there have been no studies that investigate the relationships between macroeconomics, agriculture, and forest loss</w:t>
      </w:r>
      <w:r w:rsidR="00DC13AB">
        <w:t xml:space="preserve"> at the country scale.</w:t>
      </w:r>
      <w:commentRangeEnd w:id="20"/>
      <w:r w:rsidR="003C0A4E">
        <w:rPr>
          <w:rStyle w:val="CommentReference"/>
        </w:rPr>
        <w:commentReference w:id="20"/>
      </w:r>
    </w:p>
    <w:p w14:paraId="0EAC9FDD" w14:textId="4CA37773" w:rsidR="000A46B5" w:rsidRPr="001F2B94" w:rsidRDefault="00141381">
      <w:r>
        <w:t>In this stud</w:t>
      </w:r>
      <w:r w:rsidR="00207E3B">
        <w:t xml:space="preserve">y, we aim to </w:t>
      </w:r>
      <w:r w:rsidR="00DC13AB">
        <w:t xml:space="preserve">address this research gap and provide quantitative evidence of relationships between measures of economic development, agricultural commodities, ELCs, and forest loss. </w:t>
      </w:r>
      <w:r w:rsidR="001F2B94">
        <w:t xml:space="preserve">For the period 1993 to 2015, we use generalised linear models to 1) model the relationships between the rate of forest loss and macroeconomic, commodity price, and producer price variables, and 2) model the relationships between the allocation of new ELCs and macroeconomic, commodity price, and producer price variables. Our results will provide important data to identify direct and indirect drivers of forest loss in Cambodia, aiding in the identification of leverage points, supporting the development of agricultural and forest policies, and contributing more widely to the forest transition literature </w:t>
      </w:r>
      <w:commentRangeStart w:id="21"/>
      <w:r w:rsidR="001F2B94">
        <w:t>for SEA</w:t>
      </w:r>
      <w:commentRangeEnd w:id="21"/>
      <w:r w:rsidR="00E86A5E">
        <w:rPr>
          <w:rStyle w:val="CommentReference"/>
        </w:rPr>
        <w:commentReference w:id="21"/>
      </w:r>
      <w:r w:rsidR="001F2B94">
        <w:t xml:space="preserve">. </w:t>
      </w:r>
    </w:p>
    <w:p w14:paraId="61F71508" w14:textId="5EEC4A29" w:rsidR="000A46B5" w:rsidRDefault="000A46B5">
      <w:pPr>
        <w:rPr>
          <w:b/>
          <w:bCs/>
        </w:rPr>
      </w:pPr>
      <w:r>
        <w:rPr>
          <w:b/>
          <w:bCs/>
        </w:rPr>
        <w:t>Methods</w:t>
      </w:r>
    </w:p>
    <w:p w14:paraId="1059DA8F" w14:textId="77777777" w:rsidR="000A46B5" w:rsidRPr="004C71CC" w:rsidRDefault="000A46B5" w:rsidP="000A46B5">
      <w:pPr>
        <w:rPr>
          <w:i/>
          <w:iCs/>
        </w:rPr>
      </w:pPr>
      <w:r w:rsidRPr="004C71CC">
        <w:rPr>
          <w:i/>
          <w:iCs/>
        </w:rPr>
        <w:t>Study area</w:t>
      </w:r>
    </w:p>
    <w:p w14:paraId="62225273" w14:textId="73798DC9" w:rsidR="000A46B5" w:rsidRPr="000A46B5" w:rsidRDefault="000A46B5" w:rsidP="000A46B5">
      <w:bookmarkStart w:id="22" w:name="_Hlk89075249"/>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w:t>
      </w:r>
      <w:r w:rsidRPr="000A46B5">
        <w:t>located at latitudes 10-14° north of the equator and thus has a tropical monsoon climate</w:t>
      </w:r>
      <w:r w:rsidR="007B5516">
        <w:t xml:space="preserve"> </w:t>
      </w:r>
      <w:r w:rsidR="007B5516">
        <w:fldChar w:fldCharType="begin"/>
      </w:r>
      <w:r w:rsidR="007B5516">
        <w:instrText xml:space="preserve"> ADDIN ZOTERO_ITEM CSL_CITATION {"citationID":"Dodvrdga","properties":{"formattedCitation":"(McSweeney et al. 2010a, 2010b)","plainCitation":"(McSweeney et al. 2010a, 2010b)","noteIndex":0},"citationItems":[{"id":3043,"uris":["http://zotero.org/users/2170232/items/A9JYAISC"],"uri":["http://zotero.org/users/2170232/items/A9JYAISC"],"itemData":{"id":3043,"type":"report","publisher":"United Nations Development Program","title":"UNDP Climate Change Country Profiles: Cambodia","URL":"http://country-profiles.geog.ox.ac.uk/","author":[{"family":"McSweeney","given":"C"},{"family":"New","given":"M"},{"family":"Lizcano","given":"G"}],"accessed":{"date-parts":[["2019",6,10]]},"issued":{"date-parts":[["2010"]]}}},{"id":3044,"uris":["http://zotero.org/users/2170232/items/6TXK82UT"],"uri":["http://zotero.org/users/2170232/items/6TXK82UT"],"itemData":{"id":3044,"type":"article-journal","container-title":"Bulletin of the American Meteorological Society","page":"157-166","title":"The UNDP Climate Change Country Profiles Improving the Accessibility of Observed and Projected Climate Information for Studies of Climate Change in Developing Countries","volume":"91","author":[{"family":"McSweeney","given":"C"},{"family":"New","given":"M"},{"family":"Lizcano","given":"G"}],"issued":{"date-parts":[["2010"]]}}}],"schema":"https://github.com/citation-style-language/schema/raw/master/csl-citation.json"} </w:instrText>
      </w:r>
      <w:r w:rsidR="007B5516">
        <w:fldChar w:fldCharType="separate"/>
      </w:r>
      <w:r w:rsidR="007B5516" w:rsidRPr="007B5516">
        <w:rPr>
          <w:rFonts w:ascii="Calibri" w:hAnsi="Calibri" w:cs="Calibri"/>
        </w:rPr>
        <w:t>(McSweeney et al. 2010a, 2010b)</w:t>
      </w:r>
      <w:r w:rsidR="007B5516">
        <w:fldChar w:fldCharType="end"/>
      </w:r>
      <w:r w:rsidRPr="000A46B5">
        <w:t>.</w:t>
      </w:r>
    </w:p>
    <w:bookmarkEnd w:id="22"/>
    <w:p w14:paraId="59C1EFF3" w14:textId="562204D3" w:rsidR="000A46B5" w:rsidRDefault="000A46B5" w:rsidP="000A46B5"/>
    <w:p w14:paraId="7220024B" w14:textId="3F4016E3" w:rsidR="004C71CC" w:rsidRDefault="004C71CC" w:rsidP="000A46B5"/>
    <w:p w14:paraId="7F8A98E4" w14:textId="031866B5" w:rsidR="004C71CC" w:rsidRDefault="004C71CC" w:rsidP="000A46B5"/>
    <w:p w14:paraId="5A28D53D" w14:textId="0B9F7A4A" w:rsidR="004C71CC" w:rsidRDefault="004C71CC" w:rsidP="000A46B5"/>
    <w:p w14:paraId="1438DBB3" w14:textId="6E76C5B4" w:rsidR="004C71CC" w:rsidRDefault="004C71CC" w:rsidP="000A46B5"/>
    <w:p w14:paraId="151D4E43" w14:textId="39B88ADA" w:rsidR="004C71CC" w:rsidRDefault="004C71CC" w:rsidP="000A46B5"/>
    <w:p w14:paraId="3E622494" w14:textId="77777777" w:rsidR="004C71CC" w:rsidRPr="000A46B5" w:rsidRDefault="004C71CC" w:rsidP="000A46B5"/>
    <w:p w14:paraId="001F25E2" w14:textId="77777777" w:rsidR="000A46B5" w:rsidRPr="000A46B5" w:rsidRDefault="000A46B5" w:rsidP="000A46B5">
      <w:pPr>
        <w:rPr>
          <w:b/>
          <w:bCs/>
          <w:i/>
          <w:iCs/>
        </w:rPr>
      </w:pPr>
    </w:p>
    <w:p w14:paraId="45FCF218" w14:textId="48CD6B56" w:rsidR="000A46B5" w:rsidRDefault="000A46B5" w:rsidP="000A46B5">
      <w:pPr>
        <w:rPr>
          <w:b/>
          <w:bCs/>
          <w:i/>
          <w:iCs/>
        </w:rPr>
      </w:pPr>
    </w:p>
    <w:p w14:paraId="5704706E" w14:textId="605A1156" w:rsidR="004C71CC" w:rsidRDefault="004C71CC" w:rsidP="000A46B5">
      <w:pPr>
        <w:rPr>
          <w:b/>
          <w:bCs/>
          <w:i/>
          <w:iCs/>
        </w:rPr>
      </w:pPr>
    </w:p>
    <w:p w14:paraId="7A58073A" w14:textId="74BAD40D" w:rsidR="004C71CC" w:rsidRDefault="004C71CC" w:rsidP="000A46B5">
      <w:pPr>
        <w:rPr>
          <w:b/>
          <w:bCs/>
          <w:i/>
          <w:iCs/>
        </w:rPr>
      </w:pPr>
    </w:p>
    <w:p w14:paraId="3E65EC83" w14:textId="77777777" w:rsidR="005A24EE" w:rsidRPr="000A46B5" w:rsidRDefault="005A24EE"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3B08AA14" w:rsidR="000A46B5" w:rsidRPr="000A46B5" w:rsidRDefault="004C71CC" w:rsidP="000A46B5">
      <w:pPr>
        <w:rPr>
          <w:b/>
          <w:bCs/>
          <w:i/>
          <w:iCs/>
        </w:rPr>
      </w:pPr>
      <w:r w:rsidRPr="000A46B5">
        <w:rPr>
          <w:noProof/>
        </w:rPr>
        <w:drawing>
          <wp:anchor distT="0" distB="0" distL="114300" distR="114300" simplePos="0" relativeHeight="251659264" behindDoc="1" locked="0" layoutInCell="1" allowOverlap="1" wp14:anchorId="2DEFBACD" wp14:editId="7114DF74">
            <wp:simplePos x="0" y="0"/>
            <wp:positionH relativeFrom="margin">
              <wp:align>left</wp:align>
            </wp:positionH>
            <wp:positionV relativeFrom="paragraph">
              <wp:posOffset>-1480820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6F80546E" w:rsidR="000A46B5" w:rsidRPr="000A46B5" w:rsidRDefault="000A46B5" w:rsidP="000A46B5">
      <w:pPr>
        <w:rPr>
          <w:b/>
          <w:bCs/>
          <w:i/>
          <w:iCs/>
          <w:sz w:val="20"/>
          <w:szCs w:val="20"/>
        </w:rPr>
      </w:pPr>
      <w:r w:rsidRPr="000A46B5">
        <w:rPr>
          <w:b/>
          <w:bCs/>
          <w:sz w:val="20"/>
          <w:szCs w:val="20"/>
        </w:rPr>
        <w:t xml:space="preserve">Figure 1. Map of Southeast Asia with Cambodia highlighted. </w:t>
      </w:r>
    </w:p>
    <w:p w14:paraId="508AA3CA" w14:textId="77777777" w:rsidR="000A46B5" w:rsidRPr="004C71CC" w:rsidRDefault="000A46B5" w:rsidP="000A46B5">
      <w:pPr>
        <w:rPr>
          <w:i/>
          <w:iCs/>
        </w:rPr>
      </w:pPr>
      <w:r w:rsidRPr="004C71CC">
        <w:rPr>
          <w:i/>
          <w:iCs/>
        </w:rPr>
        <w:t>Data sources</w:t>
      </w:r>
    </w:p>
    <w:p w14:paraId="6EA63835" w14:textId="2FD15700" w:rsidR="000A46B5" w:rsidRPr="000A46B5" w:rsidRDefault="000A46B5" w:rsidP="000A46B5">
      <w:r w:rsidRPr="000A46B5">
        <w:t>National macroeconomic variables were acquired from publicly available sources (Table 1) for the period 1993 – 2015.</w:t>
      </w:r>
      <w:r>
        <w:t xml:space="preserve"> </w:t>
      </w:r>
      <w:r w:rsidRPr="000A46B5">
        <w:t>Data on economic land concessions</w:t>
      </w:r>
      <w:r w:rsidR="00C65E6A">
        <w:t xml:space="preserve"> </w:t>
      </w:r>
      <w:r w:rsidRPr="000A46B5">
        <w:t>and shapefiles for the country</w:t>
      </w:r>
      <w:r w:rsidR="00C65E6A">
        <w:t xml:space="preserve"> </w:t>
      </w:r>
      <w:r w:rsidRPr="000A46B5">
        <w:t xml:space="preserve">were provided by the </w:t>
      </w:r>
      <w:r w:rsidR="001A6F37">
        <w:t xml:space="preserve">Royal Government of Cambodia (via the </w:t>
      </w:r>
      <w:r w:rsidRPr="000A46B5">
        <w:t>Wildlife Conservation Society</w:t>
      </w:r>
      <w:r w:rsidR="001A6F37">
        <w:t>)</w:t>
      </w:r>
      <w:r w:rsidRPr="000A46B5">
        <w:t>. Forest cover layers were taken from the publicly available European Space Agency Climate Change Initiative (ESACCI) satellite data for the years 1993 – 2015.</w:t>
      </w:r>
    </w:p>
    <w:p w14:paraId="6907946E" w14:textId="788DB002" w:rsidR="000A46B5" w:rsidRPr="004C71CC" w:rsidRDefault="000A46B5" w:rsidP="000A46B5">
      <w:pPr>
        <w:rPr>
          <w:i/>
          <w:iCs/>
        </w:rPr>
      </w:pPr>
      <w:r w:rsidRPr="004C71CC">
        <w:rPr>
          <w:i/>
          <w:iCs/>
        </w:rPr>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23"/>
      <w:r w:rsidRPr="000A46B5">
        <w:t>Macroeconomic</w:t>
      </w:r>
      <w:r>
        <w:t xml:space="preserve"> </w:t>
      </w:r>
      <w:r w:rsidRPr="000A46B5">
        <w:t xml:space="preserve">and control variables were selected based on a combination of previous studies, data availability, and the authors’ knowledge of Cambodia. </w:t>
      </w:r>
      <w:commentRangeEnd w:id="23"/>
      <w:r w:rsidR="00667CED">
        <w:rPr>
          <w:rStyle w:val="CommentReference"/>
        </w:rPr>
        <w:commentReference w:id="23"/>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w:t>
      </w:r>
      <w:r w:rsidRPr="00E33FCE">
        <w:rPr>
          <w:highlight w:val="yellow"/>
        </w:rPr>
        <w:t>Table S1</w:t>
      </w:r>
      <w:r w:rsidRPr="000A46B5">
        <w:t>, Nelson et al. 2006; Ewers 2006; Gong et al. 2013; Kuang et al. 2016; Fan &amp; Ding 2016; Bonilla-Bedoya et al. 2018)</w:t>
      </w:r>
      <w:r w:rsidRPr="000A46B5">
        <w:fldChar w:fldCharType="end"/>
      </w:r>
      <w:r w:rsidRPr="000A46B5">
        <w:t>. Each predictor was hypothesised to be a driver of forest loss (</w:t>
      </w:r>
      <w:r w:rsidRPr="00E33FCE">
        <w:rPr>
          <w:highlight w:val="yellow"/>
        </w:rPr>
        <w:t>Table S2</w:t>
      </w:r>
      <w:r w:rsidRPr="000A46B5">
        <w:t xml:space="preserve">).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After pre-analysis checks for errors and correlation, the resulting variable set contained 20 variables (Table 1).</w:t>
      </w:r>
    </w:p>
    <w:p w14:paraId="0AB750E6" w14:textId="77777777" w:rsidR="005A24EE" w:rsidRDefault="005A24EE" w:rsidP="000A46B5">
      <w:pPr>
        <w:rPr>
          <w:i/>
          <w:iCs/>
        </w:rPr>
      </w:pPr>
    </w:p>
    <w:p w14:paraId="6D455FEB" w14:textId="77777777" w:rsidR="005A24EE" w:rsidRDefault="005A24EE" w:rsidP="000A46B5">
      <w:pPr>
        <w:rPr>
          <w:i/>
          <w:iCs/>
        </w:rPr>
      </w:pPr>
    </w:p>
    <w:p w14:paraId="7B3CC724" w14:textId="35A7466C" w:rsidR="000A46B5" w:rsidRPr="004C71CC" w:rsidRDefault="000A46B5" w:rsidP="000A46B5">
      <w:pPr>
        <w:rPr>
          <w:i/>
          <w:iCs/>
        </w:rPr>
      </w:pPr>
      <w:r w:rsidRPr="004C71CC">
        <w:rPr>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in each year classified as bands 50, 60, 61, 62, 70, 71, 72, 80, 81, 82, 90, and 100 (</w:t>
      </w:r>
      <w:r w:rsidRPr="00E33FCE">
        <w:rPr>
          <w:highlight w:val="yellow"/>
        </w:rPr>
        <w:t>Table S4</w:t>
      </w:r>
      <w:r w:rsidRPr="001E05DC">
        <w:t xml:space="preserve">).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commentRangeStart w:id="24"/>
            <w:r w:rsidRPr="001E05DC">
              <w:rPr>
                <w:b/>
                <w:bCs/>
              </w:rPr>
              <w:t>Source</w:t>
            </w:r>
            <w:commentRangeEnd w:id="24"/>
            <w:r w:rsidR="00207D8C">
              <w:rPr>
                <w:rStyle w:val="CommentReference"/>
              </w:rPr>
              <w:commentReference w:id="24"/>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4C71CC" w:rsidRDefault="000A46B5" w:rsidP="000A46B5">
      <w:pPr>
        <w:rPr>
          <w:i/>
          <w:iCs/>
        </w:rPr>
      </w:pPr>
      <w:r w:rsidRPr="004C71CC">
        <w:rPr>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25"/>
      <w:commentRangeStart w:id="26"/>
      <w:r w:rsidRPr="001E05DC">
        <w:t xml:space="preserve">used. </w:t>
      </w:r>
      <w:commentRangeEnd w:id="25"/>
      <w:r>
        <w:rPr>
          <w:rStyle w:val="CommentReference"/>
        </w:rPr>
        <w:commentReference w:id="25"/>
      </w:r>
      <w:commentRangeEnd w:id="26"/>
      <w:r w:rsidR="001A6F37">
        <w:rPr>
          <w:rStyle w:val="CommentReference"/>
        </w:rPr>
        <w:commentReference w:id="26"/>
      </w:r>
      <w:r w:rsidRPr="001E05DC">
        <w:t>Resulting models were compared using Akaike’s Information Criterion (AIC). Final rate of forest loss models used gaussian distributions. All predictors in each model set had been selected because of a priori hypotheses (</w:t>
      </w:r>
      <w:r w:rsidRPr="00E33FCE">
        <w:rPr>
          <w:highlight w:val="yellow"/>
        </w:rPr>
        <w:t>Table S2</w:t>
      </w:r>
      <w:r w:rsidRPr="001E05DC">
        <w:t xml:space="preserve">),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MuMIn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0EDA3F7F" w14:textId="0013538D" w:rsidR="00EE4B81" w:rsidRPr="001E05DC" w:rsidRDefault="000A46B5" w:rsidP="000A46B5">
      <w:r w:rsidRPr="001E05DC">
        <w:t>No time lag:</w:t>
      </w:r>
    </w:p>
    <w:p w14:paraId="5A183351" w14:textId="6B49D904" w:rsidR="000A46B5" w:rsidRPr="001E05DC" w:rsidRDefault="005D7F49"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5448495E" w14:textId="77777777" w:rsidR="000A46B5" w:rsidRPr="001E05DC" w:rsidRDefault="000A46B5" w:rsidP="000A46B5">
      <w:r w:rsidRPr="001E05DC">
        <w:t>One year time lag:</w:t>
      </w:r>
    </w:p>
    <w:p w14:paraId="74338C5D" w14:textId="3CDD7D9C" w:rsidR="000A46B5" w:rsidRPr="001E05DC" w:rsidRDefault="005D7F49"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2F2E3E8E" w14:textId="77777777" w:rsidR="000A46B5" w:rsidRPr="001E05DC" w:rsidRDefault="000A46B5" w:rsidP="000A46B5">
      <w:pPr>
        <w:rPr>
          <w:i/>
          <w:iCs/>
        </w:rPr>
      </w:pPr>
      <w:proofErr w:type="gramStart"/>
      <w:r w:rsidRPr="001E05DC">
        <w:t>Two year</w:t>
      </w:r>
      <w:proofErr w:type="gramEnd"/>
      <w:r w:rsidRPr="001E05DC">
        <w:t xml:space="preserve"> time lag:</w:t>
      </w:r>
    </w:p>
    <w:p w14:paraId="1C22ABA0" w14:textId="6EDD8FE9" w:rsidR="000A46B5" w:rsidRPr="001E05DC" w:rsidRDefault="005D7F49"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t+2</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530B1C12" w:rsidR="000A46B5" w:rsidRPr="00274974" w:rsidRDefault="00E82045" w:rsidP="000A46B5">
      <w:pPr>
        <w:rPr>
          <w:i/>
          <w:iCs/>
        </w:rPr>
      </w:pPr>
      <w:r>
        <w:rPr>
          <w:i/>
          <w:iCs/>
        </w:rPr>
        <w:t>F</w:t>
      </w:r>
      <w:r w:rsidR="00667CED">
        <w:rPr>
          <w:i/>
          <w:iCs/>
        </w:rPr>
        <w:t>orest loss</w:t>
      </w:r>
    </w:p>
    <w:p w14:paraId="2CF22172" w14:textId="5108B8FF" w:rsidR="000A46B5" w:rsidRDefault="00E82045" w:rsidP="000A46B5">
      <w:r>
        <w:t xml:space="preserve">During </w:t>
      </w:r>
      <w:commentRangeStart w:id="27"/>
      <w:r>
        <w:t>the study period</w:t>
      </w:r>
      <w:commentRangeEnd w:id="27"/>
      <w:r w:rsidR="00B25CEC">
        <w:rPr>
          <w:rStyle w:val="CommentReference"/>
        </w:rPr>
        <w:commentReference w:id="27"/>
      </w:r>
      <w:r>
        <w:t xml:space="preserve"> 167,477 km</w:t>
      </w:r>
      <w:r w:rsidRPr="00E82045">
        <w:rPr>
          <w:vertAlign w:val="superscript"/>
        </w:rPr>
        <w:t>-2</w:t>
      </w:r>
      <w:r>
        <w:t xml:space="preserve"> of forest was lost which represented nearly 16% of the total forest cover. </w:t>
      </w:r>
      <w:r w:rsidR="00F4635E">
        <w:t>The models for changes in the rate of forest loss as a function of</w:t>
      </w:r>
      <w:r w:rsidR="00C65E6A">
        <w:t xml:space="preserve"> changes in</w:t>
      </w:r>
      <w:r w:rsidR="00F4635E">
        <w:t xml:space="preserve"> macroeconomic predictors produced n</w:t>
      </w:r>
      <w:r w:rsidR="000A46B5">
        <w:t>o s</w:t>
      </w:r>
      <w:r w:rsidR="00C65E6A">
        <w:t>trong</w:t>
      </w:r>
      <w:r w:rsidR="000A46B5">
        <w:t xml:space="preserve"> effects (</w:t>
      </w:r>
      <w:r w:rsidR="000A46B5" w:rsidRPr="00045ECA">
        <w:t xml:space="preserve">Figures 2 </w:t>
      </w:r>
      <w:r w:rsidR="004740E7">
        <w:t>to</w:t>
      </w:r>
      <w:r w:rsidR="000A46B5" w:rsidRPr="00045ECA">
        <w:t xml:space="preserve"> 4</w:t>
      </w:r>
      <w:r w:rsidR="000A46B5">
        <w:t xml:space="preserve">). For each predictor set there were between 5 and 28 models in the top model set and final coefficients were calculated using full averages </w:t>
      </w:r>
      <w:commentRangeStart w:id="28"/>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w:t>
      </w:r>
      <w:commentRangeEnd w:id="28"/>
      <w:r w:rsidR="00E12225">
        <w:rPr>
          <w:rStyle w:val="CommentReference"/>
        </w:rPr>
        <w:commentReference w:id="28"/>
      </w:r>
      <w:r w:rsidR="000A46B5">
        <w:t>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E33FCE">
        <w:rPr>
          <w:highlight w:val="yellow"/>
        </w:rPr>
        <w:t>Table S10</w:t>
      </w:r>
      <w:r w:rsidR="000A46B5">
        <w:t>). The largest effect excluding control variables was for agricultural proportion of GDP with a one-year time lag (full averaged coefficient = -14.9, SE = 7.9) suggesting</w:t>
      </w:r>
      <w:r w:rsidR="00F4635E">
        <w:t>, counterintuitively,</w:t>
      </w:r>
      <w:r w:rsidR="000A46B5">
        <w:t xml:space="preserve"> that </w:t>
      </w:r>
      <w:r w:rsidR="000A46B5">
        <w:lastRenderedPageBreak/>
        <w:t>there is a small reduction in the rate of forest loss as the contribution of agriculture to national GDP increases, although this effect is</w:t>
      </w:r>
      <w:del w:id="29" w:author="Nils Bunnefeld" w:date="2021-11-16T11:29:00Z">
        <w:r w:rsidR="000A46B5" w:rsidDel="00EF1213">
          <w:delText xml:space="preserve"> very</w:delText>
        </w:r>
      </w:del>
      <w:r w:rsidR="000A46B5">
        <w:t xml:space="preserve"> weak (</w:t>
      </w:r>
      <w:r w:rsidR="000A46B5" w:rsidRPr="00045ECA">
        <w:t xml:space="preserve">Figure S2, </w:t>
      </w:r>
      <w:r w:rsidR="000A46B5" w:rsidRPr="00E33FCE">
        <w:rPr>
          <w:highlight w:val="yellow"/>
        </w:rPr>
        <w:t>Table S10</w:t>
      </w:r>
      <w:r w:rsidR="000A46B5">
        <w:t xml:space="preserve">) and </w:t>
      </w:r>
      <w:r w:rsidR="00F4635E">
        <w:t>therefore inference is limited</w:t>
      </w:r>
      <w:r w:rsidR="000A46B5">
        <w:t>.</w:t>
      </w:r>
    </w:p>
    <w:p w14:paraId="5FF9CD15" w14:textId="0D234416" w:rsidR="000A46B5" w:rsidRPr="00BA5281" w:rsidRDefault="000A46B5" w:rsidP="000A46B5">
      <w:pPr>
        <w:rPr>
          <w:i/>
          <w:iCs/>
        </w:rPr>
      </w:pPr>
      <w:r>
        <w:rPr>
          <w:i/>
          <w:iCs/>
        </w:rPr>
        <w:t>New economic land concession</w:t>
      </w:r>
      <w:r w:rsidR="00E82045">
        <w:rPr>
          <w:i/>
          <w:iCs/>
        </w:rPr>
        <w:t>s</w:t>
      </w:r>
    </w:p>
    <w:p w14:paraId="0D3D8117" w14:textId="274FC14D" w:rsidR="000A46B5" w:rsidRDefault="000A46B5" w:rsidP="000A46B5">
      <w:r>
        <w:t>There were 287 new ELCs allocated within the study period, with the majority (51%) being designated for rubber production (</w:t>
      </w:r>
      <w:r w:rsidRPr="00E33FCE">
        <w:rPr>
          <w:highlight w:val="yellow"/>
        </w:rPr>
        <w:t>Table S18</w:t>
      </w:r>
      <w:r>
        <w:t xml:space="preserve">). </w:t>
      </w:r>
      <w:bookmarkStart w:id="30"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t>), indicating that new ELCs do not get allocated in areas of high human population density</w:t>
      </w:r>
      <w:bookmarkEnd w:id="30"/>
      <w:r>
        <w:t xml:space="preserve">. </w:t>
      </w:r>
      <w:bookmarkStart w:id="31" w:name="_Hlk85436510"/>
      <w:r>
        <w:t xml:space="preserve">The largest overall effect excluding control variables was for changes in agricultural proportion of GDP with no time lag and a one-year time lag </w:t>
      </w:r>
      <w:bookmarkEnd w:id="31"/>
      <w:r>
        <w:t xml:space="preserve">(no time lag rate ratio = 1.310, and one-year time lag rate ratio = 1.284, </w:t>
      </w:r>
      <w:r w:rsidRPr="005E63DE">
        <w:t xml:space="preserve">Table </w:t>
      </w:r>
      <w:r w:rsidR="004740E7">
        <w:t>2</w:t>
      </w:r>
      <w:r w:rsidRPr="005E63DE">
        <w:t xml:space="preserve">, Figure </w:t>
      </w:r>
      <w:r w:rsidR="004740E7">
        <w:t>5</w:t>
      </w:r>
      <w:r>
        <w:t xml:space="preserve">). </w:t>
      </w:r>
    </w:p>
    <w:p w14:paraId="60324C84" w14:textId="4629071F" w:rsidR="000A46B5" w:rsidRDefault="000A46B5" w:rsidP="000A46B5">
      <w:r>
        <w:t xml:space="preserve">From an economic perspective there were </w:t>
      </w:r>
      <w:bookmarkStart w:id="32" w:name="_Hlk85436539"/>
      <w:r>
        <w:t xml:space="preserve">positive relationships between the allocation of new ELCs and increases in the agricultural proportion of GDP and increases in foreign direct investment </w:t>
      </w:r>
      <w:bookmarkEnd w:id="32"/>
      <w:r>
        <w:t xml:space="preserve">(one-year time lag rate ratio = 1.004, </w:t>
      </w:r>
      <w:r w:rsidRPr="005E63DE">
        <w:t xml:space="preserve">Table </w:t>
      </w:r>
      <w:r w:rsidR="004740E7">
        <w:t>2</w:t>
      </w:r>
      <w:r w:rsidRPr="005E63DE">
        <w:t xml:space="preserve">, Figure </w:t>
      </w:r>
      <w:r w:rsidR="004740E7">
        <w:t>5</w:t>
      </w:r>
      <w:r>
        <w:t xml:space="preserve">). </w:t>
      </w:r>
      <w:commentRangeStart w:id="33"/>
      <w:r>
        <w:t xml:space="preserve">These effects suggest ties between both the development of new </w:t>
      </w:r>
      <w:r w:rsidR="004740E7">
        <w:t>ELCs</w:t>
      </w:r>
      <w:r>
        <w:t xml:space="preserve"> and the growth of the agricultural sector, and the injection of foreign wealth into the sector via the purchasing of concessions by international companies. </w:t>
      </w:r>
      <w:commentRangeEnd w:id="33"/>
      <w:r w:rsidR="00DA5B11">
        <w:rPr>
          <w:rStyle w:val="CommentReference"/>
        </w:rPr>
        <w:commentReference w:id="33"/>
      </w:r>
      <w:r>
        <w:t xml:space="preserve">There was also a </w:t>
      </w:r>
      <w:bookmarkStart w:id="34" w:name="_Hlk85436623"/>
      <w:r>
        <w:t xml:space="preserve">positive relationship between new ELC allocation and increases in development flows to the environment sector </w:t>
      </w:r>
      <w:bookmarkEnd w:id="34"/>
      <w:r>
        <w:t xml:space="preserve">(no time lag rate ratio = 1.031). </w:t>
      </w:r>
      <w:commentRangeStart w:id="35"/>
      <w:r>
        <w:t xml:space="preserve">This suggests that in the short-term, investments into the environment sector via development funding (predominantly from international donors) does not reduce the number of new ELC allocations. </w:t>
      </w:r>
      <w:commentRangeEnd w:id="35"/>
      <w:r w:rsidR="008250D4">
        <w:rPr>
          <w:rStyle w:val="CommentReference"/>
        </w:rPr>
        <w:commentReference w:id="35"/>
      </w:r>
      <w:r>
        <w:t xml:space="preserve">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Pr="005E63DE">
        <w:t xml:space="preserve">, Figure </w:t>
      </w:r>
      <w:r w:rsidR="004740E7">
        <w:t>5</w:t>
      </w:r>
      <w:r>
        <w:t xml:space="preserve">). </w:t>
      </w:r>
      <w:commentRangeStart w:id="36"/>
      <w:r>
        <w:t>The reduction in ELC allocation as</w:t>
      </w:r>
      <w:r w:rsidR="00DD2646">
        <w:t xml:space="preserve"> change in per capita</w:t>
      </w:r>
      <w:r>
        <w:t xml:space="preserve"> GDP increases, over a period of one and two years, potentially suggests that there is a positive economic effect of ELCs. </w:t>
      </w:r>
      <w:commentRangeEnd w:id="36"/>
      <w:r w:rsidR="00487F6E">
        <w:rPr>
          <w:rStyle w:val="CommentReference"/>
        </w:rPr>
        <w:commentReference w:id="36"/>
      </w:r>
    </w:p>
    <w:p w14:paraId="303CB01A" w14:textId="22E95F65" w:rsidR="000A46B5" w:rsidRDefault="000A46B5" w:rsidP="000A46B5">
      <w:bookmarkStart w:id="37" w:name="_Hlk85436768"/>
      <w:r>
        <w:t xml:space="preserve">The largest effect within the commodity set was for the change in market price of rice in the same year as the response </w:t>
      </w:r>
      <w:bookmarkEnd w:id="37"/>
      <w:r>
        <w:t>(no time lag) with a rate ratio of 1.009 (</w:t>
      </w:r>
      <w:r w:rsidRPr="005E63DE">
        <w:t xml:space="preserve">Table </w:t>
      </w:r>
      <w:r w:rsidR="0000260F">
        <w:t>2</w:t>
      </w:r>
      <w:r>
        <w:t xml:space="preserve">). There were </w:t>
      </w:r>
      <w:bookmarkStart w:id="38" w:name="_Hlk85436780"/>
      <w:r>
        <w:t xml:space="preserve">further strong positive relationships between the changes in the market price of rubber </w:t>
      </w:r>
      <w:bookmarkEnd w:id="38"/>
      <w:r>
        <w:t>(no time lag rate ratio = 1.001</w:t>
      </w:r>
      <w:bookmarkStart w:id="39" w:name="_Hlk85436794"/>
      <w:r>
        <w:t xml:space="preserve">), the changes in the non-food production index </w:t>
      </w:r>
      <w:bookmarkEnd w:id="39"/>
      <w:r>
        <w:t xml:space="preserve">(one-year time lag rate ratio = 1.007), </w:t>
      </w:r>
      <w:bookmarkStart w:id="40" w:name="_Hlk85436805"/>
      <w:r>
        <w:t xml:space="preserve">and changes in the market price of sugar </w:t>
      </w:r>
      <w:bookmarkEnd w:id="40"/>
      <w:r>
        <w:t xml:space="preserve">(two-year time lag rate ratio = 1.009). There were three negative relationships between ELC allocation and commodity variables, all of which were in the same year as the response (no time lag, </w:t>
      </w:r>
      <w:r w:rsidRPr="005E63DE">
        <w:t xml:space="preserve">Figure </w:t>
      </w:r>
      <w:r w:rsidR="0000260F">
        <w:t>6</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41" w:name="_Hlk85437183"/>
      <w:r>
        <w:t xml:space="preserve">The non-food production index had a much stronger negative effect on ELC allocation when there was no time lag (rate ratio = 0.990). </w:t>
      </w:r>
      <w:bookmarkEnd w:id="41"/>
    </w:p>
    <w:p w14:paraId="233CAA57" w14:textId="5263F247" w:rsidR="000A46B5" w:rsidRDefault="000A46B5" w:rsidP="000A46B5">
      <w:r>
        <w:t>The producer price variable set, which reflects the farmgate prices of the commodities, had both positive and negative relationships with ELC allocation (</w:t>
      </w:r>
      <w:r w:rsidRPr="005E63DE">
        <w:t>Figure 4, Table 3</w:t>
      </w:r>
      <w:r>
        <w:t xml:space="preserve">). </w:t>
      </w:r>
      <w:bookmarkStart w:id="42" w:name="_Hlk85437276"/>
      <w:r>
        <w:t xml:space="preserve">The strongest positive relationship was with changes in the producer price of rubber </w:t>
      </w:r>
      <w:bookmarkEnd w:id="42"/>
      <w:r>
        <w:t>(no time lag rate ratio = 1.035). The effect of positive changes (i.e., net increases) in the price a farmer will get for rubber production can be seen in the predictions of new ELCs (</w:t>
      </w:r>
      <w:r w:rsidRPr="00DF51FB">
        <w:t>Figure 4</w:t>
      </w:r>
      <w:r>
        <w:t xml:space="preserve">). </w:t>
      </w:r>
      <w:bookmarkStart w:id="43" w:name="_Hlk85437378"/>
      <w:r>
        <w:t xml:space="preserve">There were also positive relationships between ELC allocation and changes in the producer price of corn </w:t>
      </w:r>
      <w:bookmarkEnd w:id="43"/>
      <w:r>
        <w:t xml:space="preserve">(one-year time lag rate ratio = 1.011) </w:t>
      </w:r>
      <w:bookmarkStart w:id="44" w:name="_Hlk85437385"/>
      <w:r>
        <w:t xml:space="preserve">and the producer price of rice </w:t>
      </w:r>
      <w:bookmarkEnd w:id="44"/>
      <w:r>
        <w:t xml:space="preserve">(two-year time lag rate ratio = 1.013, </w:t>
      </w:r>
      <w:r w:rsidRPr="00DF51FB">
        <w:t>Figure 4, Table 3</w:t>
      </w:r>
      <w:r>
        <w:t xml:space="preserve">). </w:t>
      </w:r>
      <w:commentRangeStart w:id="45"/>
      <w:r>
        <w:t xml:space="preserve">Corn and rice are less valuable in terms of absolute producer prices than sugar and rubber, and this may be reflected in the time lag that exists between positive changes in the prices and increases in new ELCs. </w:t>
      </w:r>
      <w:commentRangeEnd w:id="45"/>
      <w:r w:rsidR="002A3321">
        <w:rPr>
          <w:rStyle w:val="CommentReference"/>
        </w:rPr>
        <w:commentReference w:id="45"/>
      </w:r>
    </w:p>
    <w:p w14:paraId="1E83030E" w14:textId="06B6AF04" w:rsidR="009F455B" w:rsidRDefault="000A46B5" w:rsidP="000A46B5">
      <w:pPr>
        <w:sectPr w:rsidR="009F455B" w:rsidSect="009F455B">
          <w:pgSz w:w="11906" w:h="16838"/>
          <w:pgMar w:top="1440" w:right="1440" w:bottom="1440" w:left="1440" w:header="708" w:footer="708" w:gutter="0"/>
          <w:cols w:space="708"/>
          <w:docGrid w:linePitch="360"/>
        </w:sectPr>
      </w:pPr>
      <w:r>
        <w:lastRenderedPageBreak/>
        <w:t>There were two negative relationships between producer price variables and new ELC allocations (</w:t>
      </w:r>
      <w:r w:rsidRPr="00DF51FB">
        <w:t>Figure 4</w:t>
      </w:r>
      <w:r>
        <w:t xml:space="preserve">). </w:t>
      </w:r>
      <w:bookmarkStart w:id="46" w:name="_Hlk85437578"/>
      <w:r>
        <w:t>Increases in the producer prices of rice and cassava resulted in fewer predicted ELCs in the same year (no time lag rate ratio = 0.976) and two years later (two-year time lag rate ratio = 0.982), respectively</w:t>
      </w:r>
      <w:bookmarkEnd w:id="46"/>
      <w:r>
        <w:t xml:space="preserve">.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The negative relationship between the producer price of cassava and new ELC allocation was strong (two-year time lag rate ratio = 0.982, </w:t>
      </w:r>
      <w:r w:rsidRPr="00DF51FB">
        <w:t>Figure 4</w:t>
      </w:r>
      <w:r>
        <w:t xml:space="preserve">). </w:t>
      </w:r>
      <w:commentRangeStart w:id="47"/>
      <w:r>
        <w:t>Cassava is not a</w:t>
      </w:r>
      <w:r w:rsidR="00347783">
        <w:t xml:space="preserve"> </w:t>
      </w:r>
      <w:r>
        <w:t xml:space="preserve">valuable crop, </w:t>
      </w:r>
      <w:commentRangeEnd w:id="47"/>
      <w:r w:rsidR="006539F0">
        <w:rPr>
          <w:rStyle w:val="CommentReference"/>
        </w:rPr>
        <w:commentReference w:id="47"/>
      </w:r>
      <w:r>
        <w:t xml:space="preserve">yet it was the third most designated crop for new ELCs during the study period (4.9% of new ELCs, </w:t>
      </w:r>
      <w:r w:rsidRPr="00E33FCE">
        <w:rPr>
          <w:highlight w:val="yellow"/>
        </w:rPr>
        <w:t>Table S18</w:t>
      </w:r>
      <w:r>
        <w:t xml:space="preserve">). </w:t>
      </w:r>
      <w:commentRangeStart w:id="48"/>
      <w:r>
        <w:t xml:space="preserve">It is unclear what is driving the negative relationship between cassava and new ELCs after two years. </w:t>
      </w:r>
      <w:commentRangeEnd w:id="48"/>
      <w:r w:rsidR="006539F0">
        <w:rPr>
          <w:rStyle w:val="CommentReference"/>
        </w:rPr>
        <w:commentReference w:id="48"/>
      </w:r>
    </w:p>
    <w:p w14:paraId="7B392F78" w14:textId="499CD069" w:rsidR="009F455B" w:rsidRPr="00B41CFA" w:rsidRDefault="009F455B" w:rsidP="009F455B">
      <w:pPr>
        <w:rPr>
          <w:b/>
          <w:bCs/>
          <w:sz w:val="20"/>
          <w:szCs w:val="20"/>
        </w:rPr>
      </w:pPr>
      <w:r w:rsidRPr="00B41CFA">
        <w:rPr>
          <w:b/>
          <w:bCs/>
          <w:sz w:val="20"/>
          <w:szCs w:val="20"/>
        </w:rPr>
        <w:lastRenderedPageBreak/>
        <w:t xml:space="preserve">Table </w:t>
      </w:r>
      <w:r w:rsidR="004740E7">
        <w:rPr>
          <w:b/>
          <w:bCs/>
          <w:sz w:val="20"/>
          <w:szCs w:val="20"/>
        </w:rPr>
        <w:t>2</w:t>
      </w:r>
      <w:r w:rsidRPr="00B41CFA">
        <w:rPr>
          <w:b/>
          <w:bCs/>
          <w:sz w:val="20"/>
          <w:szCs w:val="20"/>
        </w:rPr>
        <w:t>.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 xml:space="preserve">In some </w:t>
      </w:r>
      <w:proofErr w:type="gramStart"/>
      <w:r w:rsidR="00CC4F5A">
        <w:rPr>
          <w:sz w:val="18"/>
          <w:szCs w:val="18"/>
        </w:rPr>
        <w:t>cases</w:t>
      </w:r>
      <w:proofErr w:type="gramEnd"/>
      <w:r w:rsidR="00CC4F5A">
        <w:rPr>
          <w:sz w:val="18"/>
          <w:szCs w:val="18"/>
        </w:rPr>
        <w:t xml:space="preserve">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53D324B7" w14:textId="1E2855AB" w:rsidR="00C84941" w:rsidRDefault="00C84941" w:rsidP="009F455B">
      <w:pPr>
        <w:rPr>
          <w:b/>
          <w:bCs/>
          <w:sz w:val="20"/>
          <w:szCs w:val="20"/>
        </w:rPr>
      </w:pPr>
      <w:r>
        <w:rPr>
          <w:noProof/>
        </w:rPr>
        <w:lastRenderedPageBreak/>
        <w:drawing>
          <wp:inline distT="0" distB="0" distL="0" distR="0" wp14:anchorId="0C6B43D0" wp14:editId="195110CF">
            <wp:extent cx="5731510" cy="5731510"/>
            <wp:effectExtent l="0" t="0" r="2540" b="2540"/>
            <wp:docPr id="2"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hart&#10;&#10;Description automatically generated with medium confidence"/>
                    <pic:cNvPicPr>
                      <a:picLocks noChangeAspect="1" noChangeArrowheads="1"/>
                    </pic:cNvPicPr>
                  </pic:nvPicPr>
                  <pic:blipFill>
                    <a:blip r:embed="rId10"/>
                    <a:stretch>
                      <a:fillRect/>
                    </a:stretch>
                  </pic:blipFill>
                  <pic:spPr bwMode="auto">
                    <a:xfrm>
                      <a:off x="0" y="0"/>
                      <a:ext cx="5731510" cy="5731510"/>
                    </a:xfrm>
                    <a:prstGeom prst="rect">
                      <a:avLst/>
                    </a:prstGeom>
                  </pic:spPr>
                </pic:pic>
              </a:graphicData>
            </a:graphic>
          </wp:inline>
        </w:drawing>
      </w:r>
    </w:p>
    <w:p w14:paraId="12411C9C" w14:textId="0786768F" w:rsidR="00C84941" w:rsidRPr="00C84941" w:rsidRDefault="00C84941" w:rsidP="00C84941">
      <w:pPr>
        <w:rPr>
          <w:b/>
          <w:bCs/>
          <w:sz w:val="20"/>
          <w:szCs w:val="20"/>
        </w:rPr>
      </w:pPr>
      <w:commentRangeStart w:id="49"/>
      <w:r w:rsidRPr="00C84941">
        <w:rPr>
          <w:b/>
          <w:bCs/>
          <w:sz w:val="20"/>
          <w:szCs w:val="20"/>
        </w:rPr>
        <w:t xml:space="preserve">Figure 2. Predicted relationship between </w:t>
      </w:r>
      <w:commentRangeEnd w:id="49"/>
      <w:r w:rsidR="00771BC1">
        <w:rPr>
          <w:rStyle w:val="CommentReference"/>
        </w:rPr>
        <w:commentReference w:id="49"/>
      </w:r>
      <w:r w:rsidRPr="00C84941">
        <w:rPr>
          <w:b/>
          <w:bCs/>
          <w:sz w:val="20"/>
          <w:szCs w:val="20"/>
        </w:rPr>
        <w:t>rate of forest loss</w:t>
      </w:r>
      <w:r>
        <w:rPr>
          <w:b/>
          <w:bCs/>
          <w:sz w:val="20"/>
          <w:szCs w:val="20"/>
        </w:rPr>
        <w:t xml:space="preserve"> for Cambodia</w:t>
      </w:r>
      <w:r w:rsidRPr="00C84941">
        <w:rPr>
          <w:b/>
          <w:bCs/>
          <w:sz w:val="20"/>
          <w:szCs w:val="20"/>
        </w:rPr>
        <w:t xml:space="preserve"> and macroeconomic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17144DB" w14:textId="784430E0" w:rsidR="00C84941" w:rsidRDefault="00C84941" w:rsidP="009F455B">
      <w:pPr>
        <w:rPr>
          <w:b/>
          <w:bCs/>
          <w:sz w:val="20"/>
          <w:szCs w:val="20"/>
        </w:rPr>
      </w:pPr>
      <w:r>
        <w:rPr>
          <w:noProof/>
        </w:rPr>
        <w:lastRenderedPageBreak/>
        <w:drawing>
          <wp:inline distT="0" distB="0" distL="0" distR="0" wp14:anchorId="6B13EE78" wp14:editId="2FF7B585">
            <wp:extent cx="5731510" cy="6377940"/>
            <wp:effectExtent l="0" t="0" r="2540" b="3810"/>
            <wp:docPr id="3"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10;&#10;Description automatically generated with low confidence"/>
                    <pic:cNvPicPr>
                      <a:picLocks noChangeAspect="1" noChangeArrowheads="1"/>
                    </pic:cNvPicPr>
                  </pic:nvPicPr>
                  <pic:blipFill>
                    <a:blip r:embed="rId11"/>
                    <a:stretch>
                      <a:fillRect/>
                    </a:stretch>
                  </pic:blipFill>
                  <pic:spPr bwMode="auto">
                    <a:xfrm>
                      <a:off x="0" y="0"/>
                      <a:ext cx="5731510" cy="6377940"/>
                    </a:xfrm>
                    <a:prstGeom prst="rect">
                      <a:avLst/>
                    </a:prstGeom>
                  </pic:spPr>
                </pic:pic>
              </a:graphicData>
            </a:graphic>
          </wp:inline>
        </w:drawing>
      </w:r>
    </w:p>
    <w:p w14:paraId="39E51B07" w14:textId="03621874" w:rsidR="00C84941" w:rsidRPr="00C84941" w:rsidRDefault="00C84941" w:rsidP="009F455B">
      <w:pPr>
        <w:rPr>
          <w:b/>
          <w:bCs/>
          <w:sz w:val="20"/>
          <w:szCs w:val="20"/>
        </w:rPr>
      </w:pPr>
      <w:r w:rsidRPr="00C84941">
        <w:rPr>
          <w:b/>
          <w:bCs/>
          <w:sz w:val="20"/>
          <w:szCs w:val="20"/>
        </w:rPr>
        <w:t>Figure 3. Predicted relationship between forest loss and commodity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C84941">
        <w:rPr>
          <w:b/>
          <w:bCs/>
          <w:sz w:val="20"/>
          <w:szCs w:val="20"/>
          <w:vertAlign w:val="superscript"/>
        </w:rPr>
        <w:t>3</w:t>
      </w:r>
      <w:r w:rsidRPr="00C84941">
        <w:rPr>
          <w:b/>
          <w:bCs/>
          <w:sz w:val="20"/>
          <w:szCs w:val="20"/>
        </w:rPr>
        <w:t>). The left column of plots are the effects on forest cover at time t (</w:t>
      </w:r>
      <w:proofErr w:type="gramStart"/>
      <w:r w:rsidRPr="00C84941">
        <w:rPr>
          <w:b/>
          <w:bCs/>
          <w:sz w:val="20"/>
          <w:szCs w:val="20"/>
        </w:rPr>
        <w:t>i.e.</w:t>
      </w:r>
      <w:proofErr w:type="gramEnd"/>
      <w:r w:rsidRPr="00C84941">
        <w:rPr>
          <w:b/>
          <w:bCs/>
          <w:sz w:val="20"/>
          <w:szCs w:val="20"/>
        </w:rPr>
        <w:t xml:space="preserve"> the variable values and forest loss values from the same year), the middle</w:t>
      </w:r>
    </w:p>
    <w:p w14:paraId="3F4DF491" w14:textId="72598DA7" w:rsidR="00C84941" w:rsidRDefault="00C84941" w:rsidP="009F455B">
      <w:pPr>
        <w:rPr>
          <w:b/>
          <w:bCs/>
          <w:sz w:val="20"/>
          <w:szCs w:val="20"/>
        </w:rPr>
      </w:pPr>
      <w:r>
        <w:rPr>
          <w:noProof/>
        </w:rPr>
        <w:lastRenderedPageBreak/>
        <w:drawing>
          <wp:inline distT="0" distB="0" distL="0" distR="0" wp14:anchorId="709C2F3C" wp14:editId="26BBFCCC">
            <wp:extent cx="5731510" cy="5731510"/>
            <wp:effectExtent l="0" t="0" r="2540" b="2540"/>
            <wp:docPr id="4"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scatter chart&#10;&#10;Description automatically generated"/>
                    <pic:cNvPicPr>
                      <a:picLocks noChangeAspect="1" noChangeArrowheads="1"/>
                    </pic:cNvPicPr>
                  </pic:nvPicPr>
                  <pic:blipFill>
                    <a:blip r:embed="rId12"/>
                    <a:stretch>
                      <a:fillRect/>
                    </a:stretch>
                  </pic:blipFill>
                  <pic:spPr bwMode="auto">
                    <a:xfrm>
                      <a:off x="0" y="0"/>
                      <a:ext cx="5731510" cy="5731510"/>
                    </a:xfrm>
                    <a:prstGeom prst="rect">
                      <a:avLst/>
                    </a:prstGeom>
                  </pic:spPr>
                </pic:pic>
              </a:graphicData>
            </a:graphic>
          </wp:inline>
        </w:drawing>
      </w:r>
    </w:p>
    <w:p w14:paraId="4DDC1169" w14:textId="15A73082" w:rsidR="00C84941" w:rsidRPr="00C84941" w:rsidRDefault="00C84941" w:rsidP="00C84941">
      <w:pPr>
        <w:rPr>
          <w:b/>
          <w:bCs/>
          <w:sz w:val="20"/>
          <w:szCs w:val="20"/>
        </w:rPr>
      </w:pPr>
      <w:r w:rsidRPr="00C84941">
        <w:rPr>
          <w:b/>
          <w:bCs/>
          <w:sz w:val="20"/>
          <w:szCs w:val="20"/>
        </w:rPr>
        <w:t>Figure 4. Predicted relationship between forest loss and the producer prices (</w:t>
      </w:r>
      <w:proofErr w:type="gramStart"/>
      <w:r w:rsidRPr="00C84941">
        <w:rPr>
          <w:b/>
          <w:bCs/>
          <w:sz w:val="20"/>
          <w:szCs w:val="20"/>
        </w:rPr>
        <w:t>i.e.</w:t>
      </w:r>
      <w:proofErr w:type="gramEnd"/>
      <w:r w:rsidRPr="00C84941">
        <w:rPr>
          <w:b/>
          <w:bCs/>
          <w:sz w:val="20"/>
          <w:szCs w:val="20"/>
        </w:rPr>
        <w:t xml:space="preserve"> farmgate prices)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producer price for rubber (USD/t) row b: producer price for cassava (USD/t), row c: producer price for corn (USD/t), row d: producer price for sugar (USD/t). Left column of plots are the effects on forest cover at time t (</w:t>
      </w:r>
      <w:proofErr w:type="gramStart"/>
      <w:r w:rsidRPr="00C84941">
        <w:rPr>
          <w:b/>
          <w:bCs/>
          <w:sz w:val="20"/>
          <w:szCs w:val="20"/>
        </w:rPr>
        <w:t>i.e.</w:t>
      </w:r>
      <w:proofErr w:type="gramEnd"/>
      <w:r w:rsidRPr="00C84941">
        <w:rPr>
          <w:b/>
          <w:bCs/>
          <w:sz w:val="20"/>
          <w:szCs w:val="20"/>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63B68C01" w14:textId="77777777" w:rsidR="00C84941" w:rsidRDefault="00C84941" w:rsidP="009F455B">
      <w:pPr>
        <w:rPr>
          <w:b/>
          <w:bCs/>
          <w:sz w:val="20"/>
          <w:szCs w:val="20"/>
        </w:rPr>
      </w:pPr>
    </w:p>
    <w:p w14:paraId="65AD8CD0" w14:textId="77777777" w:rsidR="00C84941" w:rsidRDefault="00C84941" w:rsidP="009F455B">
      <w:pPr>
        <w:rPr>
          <w:b/>
          <w:bCs/>
          <w:sz w:val="20"/>
          <w:szCs w:val="20"/>
        </w:rPr>
      </w:pPr>
    </w:p>
    <w:p w14:paraId="6E87E64B" w14:textId="77777777" w:rsidR="00C84941" w:rsidRDefault="00C84941" w:rsidP="009F455B">
      <w:pPr>
        <w:rPr>
          <w:b/>
          <w:bCs/>
          <w:sz w:val="20"/>
          <w:szCs w:val="20"/>
        </w:rPr>
      </w:pPr>
    </w:p>
    <w:p w14:paraId="3F03BFFF" w14:textId="77777777" w:rsidR="00C84941" w:rsidRDefault="00C84941" w:rsidP="009F455B">
      <w:pPr>
        <w:rPr>
          <w:b/>
          <w:bCs/>
          <w:sz w:val="20"/>
          <w:szCs w:val="20"/>
        </w:rPr>
      </w:pPr>
    </w:p>
    <w:p w14:paraId="7DB55BF2" w14:textId="49FCBA20" w:rsidR="00C84941" w:rsidRDefault="00C84941" w:rsidP="009F455B">
      <w:pPr>
        <w:rPr>
          <w:b/>
          <w:bCs/>
          <w:sz w:val="20"/>
          <w:szCs w:val="20"/>
        </w:rPr>
      </w:pPr>
    </w:p>
    <w:p w14:paraId="7F7D41BA" w14:textId="77777777" w:rsidR="004740E7" w:rsidRDefault="004740E7" w:rsidP="009F455B">
      <w:pPr>
        <w:rPr>
          <w:b/>
          <w:bCs/>
          <w:sz w:val="20"/>
          <w:szCs w:val="20"/>
        </w:rPr>
      </w:pPr>
    </w:p>
    <w:p w14:paraId="017EFCC3" w14:textId="74EB37D5"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46377EDD" w:rsidR="009F455B" w:rsidRDefault="009F455B" w:rsidP="009F455B">
      <w:pPr>
        <w:rPr>
          <w:b/>
          <w:bCs/>
          <w:i/>
          <w:iCs/>
        </w:rPr>
      </w:pPr>
      <w:r w:rsidRPr="00B41CFA">
        <w:rPr>
          <w:b/>
          <w:bCs/>
          <w:sz w:val="20"/>
          <w:szCs w:val="20"/>
        </w:rPr>
        <w:t xml:space="preserve">Figure </w:t>
      </w:r>
      <w:r w:rsidR="004740E7">
        <w:rPr>
          <w:b/>
          <w:bCs/>
          <w:sz w:val="20"/>
          <w:szCs w:val="20"/>
        </w:rPr>
        <w:t>5</w:t>
      </w:r>
      <w:r w:rsidRPr="00B41CFA">
        <w:rPr>
          <w:b/>
          <w:bCs/>
          <w:sz w:val="20"/>
          <w:szCs w:val="20"/>
        </w:rPr>
        <w:t xml:space="preserve">. Modelled relationships between economic predictors and the allocation of new economic land concessions in Cambodia between 1993 – 2015. </w:t>
      </w:r>
      <w:r w:rsidR="004740E7">
        <w:rPr>
          <w:b/>
          <w:bCs/>
          <w:sz w:val="20"/>
          <w:szCs w:val="20"/>
        </w:rPr>
        <w:t xml:space="preserve">Points are the observed data, black lines are model predictions, and coloured ribbons are 95% confidence intervals. </w:t>
      </w:r>
      <w:r w:rsidRPr="00B41CFA">
        <w:rPr>
          <w:b/>
          <w:bCs/>
          <w:sz w:val="20"/>
          <w:szCs w:val="20"/>
        </w:rPr>
        <w:t>Top row: no time lag between predictor and response; middle row: 1-year time lag between predictor and response; bottom row: 2-year time lag between predictor and response.</w:t>
      </w:r>
      <w:r w:rsidR="00C65931">
        <w:rPr>
          <w:b/>
          <w:bCs/>
          <w:sz w:val="20"/>
          <w:szCs w:val="20"/>
        </w:rPr>
        <w:t xml:space="preserve"> </w:t>
      </w:r>
      <w:r w:rsidR="003D5F3C">
        <w:rPr>
          <w:b/>
          <w:bCs/>
          <w:sz w:val="20"/>
          <w:szCs w:val="20"/>
        </w:rPr>
        <w:t xml:space="preserve">Models had Poisson error structures with a log link; points and predictions were </w:t>
      </w:r>
      <w:proofErr w:type="gramStart"/>
      <w:r w:rsidR="003D5F3C">
        <w:rPr>
          <w:b/>
          <w:bCs/>
          <w:sz w:val="20"/>
          <w:szCs w:val="20"/>
        </w:rPr>
        <w:t>back-transformed</w:t>
      </w:r>
      <w:proofErr w:type="gramEnd"/>
      <w:r w:rsidR="003D5F3C">
        <w:rPr>
          <w:b/>
          <w:bCs/>
          <w:sz w:val="20"/>
          <w:szCs w:val="20"/>
        </w:rPr>
        <w:t xml:space="preserve">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50"/>
      <w:commentRangeStart w:id="51"/>
      <w:commentRangeStart w:id="52"/>
      <w:r>
        <w:rPr>
          <w:noProof/>
        </w:rPr>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50"/>
      <w:r>
        <w:rPr>
          <w:rStyle w:val="CommentReference"/>
        </w:rPr>
        <w:commentReference w:id="50"/>
      </w:r>
      <w:commentRangeEnd w:id="51"/>
      <w:r w:rsidR="00C65931">
        <w:rPr>
          <w:rStyle w:val="CommentReference"/>
        </w:rPr>
        <w:commentReference w:id="51"/>
      </w:r>
      <w:commentRangeEnd w:id="52"/>
      <w:r w:rsidR="00D27EC5">
        <w:rPr>
          <w:rStyle w:val="CommentReference"/>
        </w:rPr>
        <w:commentReference w:id="52"/>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0A1DA2E9" w:rsidR="009F455B" w:rsidRPr="00B41CFA" w:rsidRDefault="009F455B" w:rsidP="009F455B">
      <w:pPr>
        <w:rPr>
          <w:b/>
          <w:bCs/>
          <w:sz w:val="20"/>
          <w:szCs w:val="20"/>
        </w:rPr>
      </w:pPr>
      <w:r w:rsidRPr="00B41CFA">
        <w:rPr>
          <w:b/>
          <w:bCs/>
          <w:sz w:val="20"/>
          <w:szCs w:val="20"/>
        </w:rPr>
        <w:t xml:space="preserve">Figure </w:t>
      </w:r>
      <w:r w:rsidR="004740E7">
        <w:rPr>
          <w:b/>
          <w:bCs/>
          <w:sz w:val="20"/>
          <w:szCs w:val="20"/>
        </w:rPr>
        <w:t>6</w:t>
      </w:r>
      <w:r w:rsidRPr="00B41CFA">
        <w:rPr>
          <w:b/>
          <w:bCs/>
          <w:sz w:val="20"/>
          <w:szCs w:val="20"/>
        </w:rPr>
        <w:t xml:space="preserve">. Modelled relationships between commodity price predictors and the allocation of new economic land concessions in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Top two rows: no time lag between predictor and response; third row: 1-year time lag between predictor and response; bottom row: 2-year time lag between predictor and response.</w:t>
      </w:r>
      <w:r w:rsidR="00DE2591">
        <w:rPr>
          <w:b/>
          <w:bCs/>
          <w:sz w:val="20"/>
          <w:szCs w:val="20"/>
        </w:rPr>
        <w:t xml:space="preserve"> </w:t>
      </w:r>
      <w:r w:rsidR="003D5F3C">
        <w:rPr>
          <w:b/>
          <w:bCs/>
          <w:sz w:val="20"/>
          <w:szCs w:val="20"/>
        </w:rPr>
        <w:t xml:space="preserve">Models had Poisson error structures with a log link; points and predictions were </w:t>
      </w:r>
      <w:proofErr w:type="gramStart"/>
      <w:r w:rsidR="003D5F3C">
        <w:rPr>
          <w:b/>
          <w:bCs/>
          <w:sz w:val="20"/>
          <w:szCs w:val="20"/>
        </w:rPr>
        <w:t>back-transformed</w:t>
      </w:r>
      <w:proofErr w:type="gramEnd"/>
      <w:r w:rsidR="003D5F3C">
        <w:rPr>
          <w:b/>
          <w:bCs/>
          <w:sz w:val="20"/>
          <w:szCs w:val="20"/>
        </w:rPr>
        <w:t xml:space="preserve">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25E5B11B" w:rsidR="009F455B" w:rsidRPr="00B41CFA" w:rsidRDefault="009F455B" w:rsidP="009F455B">
      <w:pPr>
        <w:rPr>
          <w:b/>
          <w:bCs/>
          <w:sz w:val="20"/>
          <w:szCs w:val="20"/>
        </w:rPr>
      </w:pPr>
      <w:r w:rsidRPr="00B41CFA">
        <w:rPr>
          <w:b/>
          <w:bCs/>
          <w:sz w:val="20"/>
          <w:szCs w:val="20"/>
        </w:rPr>
        <w:t xml:space="preserve">Figure </w:t>
      </w:r>
      <w:r w:rsidR="004740E7">
        <w:rPr>
          <w:b/>
          <w:bCs/>
          <w:sz w:val="20"/>
          <w:szCs w:val="20"/>
        </w:rPr>
        <w:t>7</w:t>
      </w:r>
      <w:r w:rsidRPr="00B41CFA">
        <w:rPr>
          <w:b/>
          <w:bCs/>
          <w:sz w:val="20"/>
          <w:szCs w:val="20"/>
        </w:rPr>
        <w:t xml:space="preserve">. Modelled relationships between producer price predictors and the allocation of new economic land concessions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 xml:space="preserve">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Models had Poisson error structures with a log link</w:t>
      </w:r>
      <w:r w:rsidR="003D5F3C">
        <w:rPr>
          <w:b/>
          <w:bCs/>
          <w:sz w:val="20"/>
          <w:szCs w:val="20"/>
        </w:rPr>
        <w:t>;</w:t>
      </w:r>
      <w:r w:rsidR="00DE2591">
        <w:rPr>
          <w:b/>
          <w:bCs/>
          <w:sz w:val="20"/>
          <w:szCs w:val="20"/>
        </w:rPr>
        <w:t xml:space="preserve"> points and predictions were </w:t>
      </w:r>
      <w:proofErr w:type="gramStart"/>
      <w:r w:rsidR="00DE2591">
        <w:rPr>
          <w:b/>
          <w:bCs/>
          <w:sz w:val="20"/>
          <w:szCs w:val="20"/>
        </w:rPr>
        <w:t>back-transformed</w:t>
      </w:r>
      <w:proofErr w:type="gramEnd"/>
      <w:r w:rsidR="00DE2591">
        <w:rPr>
          <w:b/>
          <w:bCs/>
          <w:sz w:val="20"/>
          <w:szCs w:val="20"/>
        </w:rPr>
        <w:t xml:space="preserve"> to the original scale for plotting above.</w:t>
      </w:r>
      <w:r w:rsidR="003D5F3C">
        <w:rPr>
          <w:b/>
          <w:bCs/>
          <w:sz w:val="20"/>
          <w:szCs w:val="20"/>
        </w:rPr>
        <w:t xml:space="preserve"> </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68B2982" w:rsidR="006F2311" w:rsidRDefault="006F2311" w:rsidP="006F2311">
      <w:r>
        <w:t>In this study, we have modelled the relationships between macroeconomic variables and forest loss</w:t>
      </w:r>
      <w:r w:rsidR="00381FF1">
        <w:t xml:space="preserve"> </w:t>
      </w:r>
      <w:r>
        <w:t xml:space="preserve">and the development of </w:t>
      </w:r>
      <w:r w:rsidR="001B2E6F">
        <w:t>industrial-scale agriculture</w:t>
      </w:r>
      <w:r>
        <w:t>. We</w:t>
      </w:r>
      <w:r w:rsidR="00381FF1">
        <w:t xml:space="preserve"> were unable to detect any significant effects of</w:t>
      </w:r>
      <w:r w:rsidR="007C7AA3">
        <w:t xml:space="preserve"> </w:t>
      </w:r>
      <w:r w:rsidR="00381FF1">
        <w:t>macroeconomic variables</w:t>
      </w:r>
      <w:r w:rsidR="007C7AA3">
        <w:t xml:space="preserve"> on</w:t>
      </w:r>
      <w:r w:rsidR="001B2E6F">
        <w:t xml:space="preserve"> direct</w:t>
      </w:r>
      <w:r w:rsidR="007C7AA3">
        <w:t xml:space="preserve"> forest loss, yet we</w:t>
      </w:r>
      <w:r>
        <w:t xml:space="preserve"> have revealed some important </w:t>
      </w:r>
      <w:r>
        <w:lastRenderedPageBreak/>
        <w:t>relationships</w:t>
      </w:r>
      <w:r w:rsidR="007C7AA3">
        <w:t xml:space="preserve"> between macroeconomics and the development of new ELCs,</w:t>
      </w:r>
      <w:r>
        <w:t xml:space="preserve"> from which we can make inferences regarding indirect drivers of forest loss.</w:t>
      </w:r>
      <w:r w:rsidR="00381FF1">
        <w:t xml:space="preserve">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1B2E6F">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(Culas 2012)</w:t>
      </w:r>
      <w:r w:rsidR="00947237">
        <w:fldChar w:fldCharType="end"/>
      </w:r>
      <w:r w:rsidR="00947237">
        <w:t xml:space="preserve">. </w:t>
      </w:r>
    </w:p>
    <w:p w14:paraId="600B1431" w14:textId="69DABDA8" w:rsidR="00AD3F12" w:rsidRPr="004C71CC" w:rsidRDefault="00AD3F12" w:rsidP="006F2311">
      <w:r w:rsidRPr="004C71CC">
        <w:rPr>
          <w:i/>
          <w:iCs/>
        </w:rPr>
        <w:t>Direct forest loss</w:t>
      </w:r>
    </w:p>
    <w:p w14:paraId="135FC9CB" w14:textId="28EB997C" w:rsidR="00046338" w:rsidRDefault="006F2311" w:rsidP="006F2311">
      <w:commentRangeStart w:id="53"/>
      <w:r>
        <w:t xml:space="preserve">There were very few significant effects </w:t>
      </w:r>
      <w:r w:rsidR="00F55680">
        <w:t>from the models</w:t>
      </w:r>
      <w:r>
        <w:t xml:space="preserve"> with forest loss as the response variable. </w:t>
      </w:r>
      <w:commentRangeEnd w:id="53"/>
      <w:r w:rsidR="0050787F">
        <w:rPr>
          <w:rStyle w:val="CommentReference"/>
        </w:rPr>
        <w:commentReference w:id="53"/>
      </w:r>
      <w:r>
        <w:t xml:space="preserve">Some of the predictor variables </w:t>
      </w:r>
      <w:ins w:id="54" w:author="Nils Bunnefeld" w:date="2021-11-16T11:40:00Z">
        <w:r w:rsidR="007D0A39">
          <w:t xml:space="preserve">that were non-significant </w:t>
        </w:r>
      </w:ins>
      <w:r>
        <w:t xml:space="preserve">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(Ewers 2006; Gong et al. 2013; Kuang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r w:rsidR="003D5F3C">
        <w:t>a rare example</w:t>
      </w:r>
      <w:r>
        <w:t xml:space="preserve"> of civil unrest and war</w:t>
      </w:r>
      <w:r w:rsidR="003D5F3C">
        <w:t xml:space="preserve"> </w:t>
      </w:r>
      <w:r w:rsidR="00406839">
        <w:t>resulting in</w:t>
      </w:r>
      <w:r>
        <w:t xml:space="preserve"> economic collapse, </w:t>
      </w:r>
      <w:r w:rsidR="00406839">
        <w:t>followed by</w:t>
      </w:r>
      <w:r>
        <w:t xml:space="preserve"> subsequent rapid economic revival</w:t>
      </w:r>
      <w:r w:rsidR="003D5F3C">
        <w:t xml:space="preserve"> </w:t>
      </w:r>
      <w:r w:rsidR="003D5F3C">
        <w:fldChar w:fldCharType="begin"/>
      </w:r>
      <w:r w:rsidR="0036712C">
        <w:instrText xml:space="preserve"> ADDIN ZOTERO_ITEM CSL_CITATION {"citationID":"jip8FHXz","properties":{"formattedCitation":"(Hamada &amp; Kasuya 1992; Riedel &amp; Turley 1999)","plainCitation":"(Hamada &amp; Kasuya 1992; Riedel &amp; Turley 1999)","dontUpdate":true,"noteIndex":0},"citationItems":[{"id":2884,"uris":["http://zotero.org/users/2170232/items/QTF3RFFE"],"uri":["http://zotero.org/users/2170232/items/QTF3RFFE"],"itemData":{"id":2884,"type":"report","event-place":"New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rsidR="003D5F3C">
        <w:fldChar w:fldCharType="separate"/>
      </w:r>
      <w:r w:rsidR="00046338" w:rsidRPr="00046338">
        <w:rPr>
          <w:rFonts w:ascii="Calibri" w:hAnsi="Calibri" w:cs="Calibri"/>
        </w:rPr>
        <w:t>(</w:t>
      </w:r>
      <w:r w:rsidR="00046338">
        <w:rPr>
          <w:rFonts w:ascii="Calibri" w:hAnsi="Calibri" w:cs="Calibri"/>
        </w:rPr>
        <w:t xml:space="preserve">other Asian examples include Japan and Vietnam, see </w:t>
      </w:r>
      <w:r w:rsidR="00046338" w:rsidRPr="00046338">
        <w:rPr>
          <w:rFonts w:ascii="Calibri" w:hAnsi="Calibri" w:cs="Calibri"/>
        </w:rPr>
        <w:t>Hamada &amp; Kasuya 1992</w:t>
      </w:r>
      <w:r w:rsidR="00046338">
        <w:rPr>
          <w:rFonts w:ascii="Calibri" w:hAnsi="Calibri" w:cs="Calibri"/>
        </w:rPr>
        <w:t xml:space="preserve"> and</w:t>
      </w:r>
      <w:r w:rsidR="00046338" w:rsidRPr="00046338">
        <w:rPr>
          <w:rFonts w:ascii="Calibri" w:hAnsi="Calibri" w:cs="Calibri"/>
        </w:rPr>
        <w:t xml:space="preserve"> Riedel &amp; Turley 1999)</w:t>
      </w:r>
      <w:r w:rsidR="003D5F3C">
        <w:fldChar w:fldCharType="end"/>
      </w:r>
      <w:r>
        <w:t xml:space="preserve">.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(Culas 2007)</w:t>
      </w:r>
      <w:r>
        <w:fldChar w:fldCharType="end"/>
      </w:r>
      <w:r>
        <w:t>. F</w:t>
      </w:r>
      <w:r w:rsidR="00406839">
        <w:t>inally</w:t>
      </w:r>
      <w:r>
        <w:t>, we only investigated up to two years of time lag between changes in predictor variables and changes in forest cover.</w:t>
      </w:r>
      <w:r w:rsidR="00046338">
        <w:t xml:space="preserve"> It is possible that changes in certain macroeconomics take longer than two years to have a significant effect on forest cover. For example, </w:t>
      </w:r>
      <w:r w:rsidR="008B3DA9">
        <w:t>the “trickle down” effect of foreign investment, whereby the local economies of the host nation see increased</w:t>
      </w:r>
      <w:r w:rsidR="00046338">
        <w:t xml:space="preserve"> </w:t>
      </w:r>
      <w:r w:rsidR="008B3DA9">
        <w:t xml:space="preserve">productivity and profitability which in turn may drive land use change and forest loss at the local scale, is smaller and more fragile than usually assumed </w:t>
      </w:r>
      <w:r w:rsidR="008B3DA9">
        <w:fldChar w:fldCharType="begin"/>
      </w:r>
      <w:r w:rsidR="008B3DA9">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rsidR="008B3DA9">
        <w:fldChar w:fldCharType="separate"/>
      </w:r>
      <w:r w:rsidR="008B3DA9" w:rsidRPr="008B3DA9">
        <w:rPr>
          <w:rFonts w:ascii="Calibri" w:hAnsi="Calibri" w:cs="Calibri"/>
        </w:rPr>
        <w:t>(Jensen 2006)</w:t>
      </w:r>
      <w:r w:rsidR="008B3DA9">
        <w:fldChar w:fldCharType="end"/>
      </w:r>
      <w:r w:rsidR="008B3DA9">
        <w:t>.</w:t>
      </w:r>
      <w:r w:rsidR="00F55680">
        <w:t xml:space="preserve"> </w:t>
      </w:r>
      <w:r w:rsidR="003205E2">
        <w:t xml:space="preserve">Therefore, if there is an indirect effect of foreign investment on forest loss, it may take </w:t>
      </w:r>
      <w:r w:rsidR="00406839">
        <w:t>several</w:t>
      </w:r>
      <w:r w:rsidR="003205E2">
        <w:t xml:space="preserve"> years for this effect to trickle down to forests at </w:t>
      </w:r>
      <w:commentRangeStart w:id="55"/>
      <w:r w:rsidR="003205E2">
        <w:t>local levels</w:t>
      </w:r>
      <w:proofErr w:type="gramStart"/>
      <w:r w:rsidR="003205E2">
        <w:t xml:space="preserve">. </w:t>
      </w:r>
      <w:r w:rsidR="00F55680">
        <w:t xml:space="preserve"> </w:t>
      </w:r>
      <w:proofErr w:type="gramEnd"/>
      <w:r w:rsidR="00046338">
        <w:t xml:space="preserve"> </w:t>
      </w:r>
      <w:commentRangeEnd w:id="55"/>
      <w:r w:rsidR="007A0630">
        <w:rPr>
          <w:rStyle w:val="CommentReference"/>
        </w:rPr>
        <w:commentReference w:id="55"/>
      </w:r>
    </w:p>
    <w:p w14:paraId="3C8E1423" w14:textId="3798BDD3" w:rsidR="00AD3F12" w:rsidRPr="004C71CC" w:rsidRDefault="00AD3F12" w:rsidP="006F2311">
      <w:pPr>
        <w:rPr>
          <w:i/>
          <w:iCs/>
        </w:rPr>
      </w:pPr>
      <w:r w:rsidRPr="004C71CC">
        <w:rPr>
          <w:i/>
          <w:iCs/>
        </w:rPr>
        <w:t>New ELCs</w:t>
      </w:r>
    </w:p>
    <w:p w14:paraId="79089BA6" w14:textId="2EB3D15E" w:rsidR="003205E2"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xml:space="preserve">. Therefore, ELCs themselves can be considered direct drivers of forest loss, rendering the macroeconomic predictors indirect drivers. Our results have demonstrated that during the study period, the </w:t>
      </w:r>
      <w:r w:rsidR="000E32E5">
        <w:t>national economy and economic development</w:t>
      </w:r>
      <w:r>
        <w:t xml:space="preserve"> of the country</w:t>
      </w:r>
      <w:r w:rsidR="00B66116">
        <w:t>, including increases in foreign investment, changes in the structure of national GDP, and fluctuations in agricultural commodity prices,</w:t>
      </w:r>
      <w:r>
        <w:t xml:space="preserve"> w</w:t>
      </w:r>
      <w:r w:rsidR="000E32E5">
        <w:t>ere</w:t>
      </w:r>
      <w:r>
        <w:t xml:space="preserve"> closely linked to the increase in ELCs, which in turn have</w:t>
      </w:r>
      <w:r w:rsidR="00B66116">
        <w:t xml:space="preserve"> been shown to</w:t>
      </w:r>
      <w:r>
        <w:t xml:space="preserve"> driv</w:t>
      </w:r>
      <w:r w:rsidR="00B66116">
        <w:t>e</w:t>
      </w:r>
      <w:r>
        <w:t xml:space="preserve"> forest loss. </w:t>
      </w:r>
    </w:p>
    <w:p w14:paraId="2B72F5CE" w14:textId="6340E90C" w:rsidR="0089542A" w:rsidRPr="0089542A" w:rsidRDefault="0089542A" w:rsidP="00801E63">
      <w:pPr>
        <w:rPr>
          <w:i/>
          <w:iCs/>
        </w:rPr>
      </w:pPr>
      <w:commentRangeStart w:id="56"/>
      <w:r w:rsidRPr="0089542A">
        <w:rPr>
          <w:i/>
          <w:iCs/>
        </w:rPr>
        <w:lastRenderedPageBreak/>
        <w:t>Economics</w:t>
      </w:r>
      <w:commentRangeEnd w:id="56"/>
      <w:r w:rsidR="00813994">
        <w:rPr>
          <w:rStyle w:val="CommentReference"/>
        </w:rPr>
        <w:commentReference w:id="56"/>
      </w:r>
      <w:r w:rsidRPr="0089542A">
        <w:rPr>
          <w:i/>
          <w:iCs/>
        </w:rPr>
        <w:t xml:space="preserve"> </w:t>
      </w:r>
    </w:p>
    <w:p w14:paraId="2DECDAB0" w14:textId="53304395" w:rsidR="006F2311" w:rsidRDefault="006F2311" w:rsidP="006F2311">
      <w:r>
        <w:t xml:space="preserve">There were clear relationships between the size of the agricultural sector, the rates of foreign investment, and the number of new ELCs. </w:t>
      </w:r>
      <w:r w:rsidR="00B82439">
        <w:t xml:space="preserve">When the agricultural sector’s contribution to national GDP increases, so do the predicted number of new ELCs. </w:t>
      </w:r>
      <w:r w:rsidR="00801E63">
        <w:t xml:space="preserve">For example, when the agricultural sector’s </w:t>
      </w:r>
      <w:r w:rsidR="00B82439">
        <w:t>GDP proportion</w:t>
      </w:r>
      <w:r w:rsidR="00801E63">
        <w:t xml:space="preserve"> decreases by 3% </w:t>
      </w:r>
      <w:proofErr w:type="gramStart"/>
      <w:r w:rsidR="00801E63">
        <w:t>in a given year</w:t>
      </w:r>
      <w:proofErr w:type="gramEnd"/>
      <w:r w:rsidR="00801E63">
        <w:t xml:space="preserve"> relative to the previous year, the number of new ELCs allocated that year is predicted to be approximately 2, whereas when the sector’s</w:t>
      </w:r>
      <w:r w:rsidR="00B82439">
        <w:t xml:space="preserve"> GDP</w:t>
      </w:r>
      <w:r w:rsidR="00801E63">
        <w:t xml:space="preserve"> proportion</w:t>
      </w:r>
      <w:r w:rsidR="00B82439">
        <w:t xml:space="preserve"> </w:t>
      </w:r>
      <w:r w:rsidR="00801E63">
        <w:t xml:space="preserve">increases in a given year by 1% relative to the previous year, the number of new ELCs is predicted to be 6. </w:t>
      </w:r>
      <w:r w:rsidR="00B82439">
        <w:t>Likewise, when foreign investment into the country increases, so do the predicted number of new ELCs. For example, w</w:t>
      </w:r>
      <w:r w:rsidR="00801E63">
        <w:t xml:space="preserve">hen the amount of foreign investment decreases by approximately $10 million relative to the previous year, the number of new ELCs one year later is predicted to be 3. Conversely, when foreign investment </w:t>
      </w:r>
      <w:proofErr w:type="gramStart"/>
      <w:r w:rsidR="00801E63">
        <w:t>in a given year</w:t>
      </w:r>
      <w:proofErr w:type="gramEnd"/>
      <w:r w:rsidR="00801E63">
        <w:t xml:space="preserve"> increases by approximately $300 million relative to the previous year, then one year later the number of new ELCs is predicted to be 10. </w:t>
      </w:r>
      <w:r w:rsidR="00B82439">
        <w:t xml:space="preserve">Although our results do not describe causation, </w:t>
      </w:r>
      <w:r w:rsidR="007A4E6E">
        <w:t>there</w:t>
      </w:r>
      <w:r w:rsidR="00B82439">
        <w:t xml:space="preserve"> are important relationships between foreign investment, agriculture, and the development of new ELCs.</w:t>
      </w:r>
      <w:r w:rsidR="00131C5D">
        <w:t xml:space="preserve"> Cambodia is likely to continue prioritising growth within the agricultural sector </w:t>
      </w:r>
      <w:r w:rsidR="00131C5D">
        <w:fldChar w:fldCharType="begin"/>
      </w:r>
      <w:r w:rsidR="00131C5D">
        <w:instrText xml:space="preserve"> ADDIN ZOTERO_ITEM CSL_CITATION {"citationID":"d0gRFWeG","properties":{"formattedCitation":"(Eliste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131C5D">
        <w:fldChar w:fldCharType="separate"/>
      </w:r>
      <w:r w:rsidR="00131C5D" w:rsidRPr="00131C5D">
        <w:rPr>
          <w:rFonts w:ascii="Calibri" w:hAnsi="Calibri" w:cs="Calibri"/>
        </w:rPr>
        <w:t>(Eliste &amp; Zorya 2015)</w:t>
      </w:r>
      <w:r w:rsidR="00131C5D">
        <w:fldChar w:fldCharType="end"/>
      </w:r>
      <w:r w:rsidR="00131C5D">
        <w:t xml:space="preserve">, and neoliberal economic policies will continue to encourage foreign investment </w:t>
      </w:r>
      <w:r w:rsidR="00131C5D">
        <w:fldChar w:fldCharType="begin"/>
      </w:r>
      <w:r w:rsidR="00131C5D">
        <w:instrText xml:space="preserve"> ADDIN ZOTERO_ITEM CSL_CITATION {"citationID":"4Srbtbpu","properties":{"formattedCitation":"(Hughes &amp; Un 2011; Green 2020; Phillips &amp; Davy 2021)","plainCitation":"(Hughes &amp; Un 2011; Green 2020; Phillips &amp; Davy 2021)","noteIndex":0},"citationItems":[{"id":2448,"uris":["http://zotero.org/users/2170232/items/IRTUHWES"],"uri":["http://zotero.org/users/2170232/items/IRTUHWES"],"itemData":{"id":2448,"type":"report","collection-title":"NIAS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id":2901,"uris":["http://zotero.org/users/2170232/items/GEVSXNPE"],"uri":["http://zotero.org/users/2170232/items/GEVSXNPE"],"itemData":{"id":2901,"type":"article-journal","abstract":"In the context of neoliberal financialization, what is the role of debt in agrarian change? To address this question, I combine insights about debt from rural political ecology and development finance scholarship in order to analyze the relationship between changing agroecological practices and household indebtedness in a Cambodian rice- farming village. In the past two decades, Cambodians have borrowed from commercial microfinance institutions at the highest rate per capita of any country in the world. With fewer Cambodians farming, and agricultural production increasingly commodified, researchers have begun to study how the fast growth of Cambodia's microfinance industry contributes to these changes. By building upon the concept of financial landscapes, which highlights the diversity of social and material relations of debt in rural economies, I argue that agrarian change in Cambodia is entangled with rising household debts used to fund both agricultural production and social reproduction. I describe how non-monetary debt obligations underpinned labor-intensive rice agricultural practices in the 1980s and early 1990s, but have since been replaced by monetary debt used to fund household basic needs and commodified agricultural production. To make my argument, I draw upon 20 months of ethnographic research within a farming village in Kampot Province. This article contributes to rural political ecology and development finance scholarship by exploring debt in its diverse material and social forms at a time of deepening financialization, and how these debt relations in turn shape the economic and agroecological contours of contemporary agrarian change.","container-title":"Geoforum","DOI":"10.1016/j.geoforum.2020.02.001","ISSN":"0016-7185","journalAbbreviation":"Geoforum","language":"en","source":"ScienceDirect","title":"Financial landscapes of agrarian change in Cambodia","URL":"https://www.sciencedirect.com/science/article/pii/S0016718520300361","author":[{"family":"Green","given":"W. Nathan"}],"accessed":{"date-parts":[["2021",10,20]]},"issued":{"date-parts":[["2020",2,15]]}}},{"id":2903,"uris":["http://zotero.org/users/2170232/items/JHUW6T38"],"uri":["http://zotero.org/users/2170232/items/JHUW6T38"],"itemData":{"id":2903,"type":"chapter","abstract":"The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131C5D">
        <w:fldChar w:fldCharType="separate"/>
      </w:r>
      <w:r w:rsidR="00131C5D" w:rsidRPr="00131C5D">
        <w:rPr>
          <w:rFonts w:ascii="Calibri" w:hAnsi="Calibri" w:cs="Calibri"/>
        </w:rPr>
        <w:t>(Hughes &amp; Un 2011; Green 2020; Phillips &amp; Davy 2021)</w:t>
      </w:r>
      <w:r w:rsidR="00131C5D">
        <w:fldChar w:fldCharType="end"/>
      </w:r>
      <w:r w:rsidR="001D4CBF">
        <w:t>. Therefore, it is likely that the development of industrial-scale commercial agriculture will continue</w:t>
      </w:r>
      <w:r w:rsidR="00DD0C5C">
        <w:t xml:space="preserve">, despite a visible effort to decrease them since 2012 </w:t>
      </w:r>
      <w:r w:rsidR="00526FE6">
        <w:fldChar w:fldCharType="begin"/>
      </w:r>
      <w:r w:rsidR="00526FE6">
        <w:instrText xml:space="preserve"> ADDIN ZOTERO_ITEM CSL_CITATION {"citationID":"YENjaADP","properties":{"formattedCitation":"(Neef et al. 2013)","plainCitation":"(Neef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schema":"https://github.com/citation-style-language/schema/raw/master/csl-citation.json"} </w:instrText>
      </w:r>
      <w:r w:rsidR="00526FE6">
        <w:fldChar w:fldCharType="separate"/>
      </w:r>
      <w:r w:rsidR="00526FE6" w:rsidRPr="00526FE6">
        <w:rPr>
          <w:rFonts w:ascii="Calibri" w:hAnsi="Calibri" w:cs="Calibri"/>
        </w:rPr>
        <w:t>(Neef et al. 2013)</w:t>
      </w:r>
      <w:r w:rsidR="00526FE6">
        <w:fldChar w:fldCharType="end"/>
      </w:r>
      <w:r w:rsidR="001D4CBF">
        <w:t xml:space="preserve">. </w:t>
      </w:r>
      <w:r>
        <w:t xml:space="preserve">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(Vrieze &amp; Kuch 2012; Neef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(Licadho 2019)</w:t>
      </w:r>
      <w:r>
        <w:fldChar w:fldCharType="end"/>
      </w:r>
      <w:r>
        <w:t>. Despite real and perceived benefits of attracting foreign investment and</w:t>
      </w:r>
      <w:r w:rsidR="00A54C9C">
        <w:t xml:space="preserve"> promoting the</w:t>
      </w:r>
      <w:r>
        <w:t xml:space="preserve"> expan</w:t>
      </w:r>
      <w:r w:rsidR="00A54C9C">
        <w:t>sion</w:t>
      </w:r>
      <w:r>
        <w:t xml:space="preserve"> of cash crops</w:t>
      </w:r>
      <w:r w:rsidR="00415058">
        <w:t xml:space="preserve"> </w:t>
      </w:r>
      <w:r w:rsidR="00415058">
        <w:fldChar w:fldCharType="begin"/>
      </w:r>
      <w:r w:rsidR="00D955C9">
        <w:instrText xml:space="preserve"> ADDIN ZOTERO_ITEM CSL_CITATION {"citationID":"IRyuBzHF","properties":{"formattedCitation":"(Li et al. 2018; Taylor et al. 2019)","plainCitation":"(Li et al. 2018; Taylor et al. 2019)","noteIndex":0},"citationItems":[{"id":2910,"uris":["http://zotero.org/users/2170232/items/EKRIK89S"],"uri":["http://zotero.org/users/2170232/items/EKRIK89S"],"itemData":{"id":2910,"type":"article-journal","abstract":"Cash crops have kept expanding at an accelerating rate across the globe during the last decades. It therefore requires elaborate efforts to examine the socioeconomic and ecological consequences of cash crop cultivation. With a case of the Hangzhou region in subtropical China, this paper investigated the dynamic patterns of four cash crop types (tea, fruit, mulberry and nursery) at town level by using aerial photos; and then quantified the subsequent socioeconomic and ecological consequences using spatial regression. In particular, the socioeconomic impacts were examined based on a set of socioeconomic indicators and the ecological consequences were described by ecosystem service values (ESV) and landscape pattern changes. Results indicated that the economic benefits of cash crop cultivation were evident, including raising household income, boosting rural economy, increasing fiscal revenues, and attracting foreign investment. Cash crop cultivation generally yielded positive social impacts (welfare promotion, infrastructure improvement and job creation), but the impacts also varied with crop types. Cash crop cultivation not only increased landscape fragmentation, isolation and irregularity, but also decreased the dominance, connectivity and aggregation of forest and farmland. Specifically, forest was more subjected to tea and fruit expansion, while farmland was more vulnerable to mulberry and nursery expansion. A significant negative relationship was identified between ESV changes and cash crop expansion. It implied that cash crop cultivation would impair the capacity of ecosystems to deliver services. Our study demonstrated an applicable framework to identify the essential indicators for land use policy makers to monitor the socioeconomic and ecological consequences of cash crop cultivation.","container-title":"Land Use Policy","DOI":"10.1016/j.landusepol.2018.04.009","ISSN":"0264-8377","journalAbbreviation":"Land Use Policy","language":"en","page":"46-57","source":"ScienceDirect","title":"Exploring the socioeconomic and ecological consequences of cash crop cultivation for policy implications","volume":"76","author":[{"family":"Li","given":"Jing"},{"family":"Zhang","given":"Zelie"},{"family":"Jin","given":"Xianfeng"},{"family":"Chen","given":"Jiaquan"},{"family":"Zhang","given":"Shaojia"},{"family":"He","given":"Zong"},{"family":"Li","given":"Sheng"},{"family":"He","given":"Zhiming"},{"family":"Zhang","given":"Haipeng"},{"family":"Xiao","given":"He"}],"issued":{"date-parts":[["2018",7,1]]}}},{"id":2914,"uris":["http://zotero.org/users/2170232/items/XPP5Z55A"],"uri":["http://zotero.org/users/2170232/items/XPP5Z55A"],"itemData":{"id":2914,"type":"report","abstract":"A number of studies have examined the direct impacts of cash crop production on producer households. This is the first to quantify the general equilibrium impacts of introducing a new cash crop into a poor isolated economy, including impacts on environmentally sensitive fishing activities. We find that the introduction of oil palm production explains the striking growth in income in Uganda’s Ssese Islands, including large-scale production spillovers to non-palm sectors, as well as a significant reduction in pressure on the Lake Victoria fishery. It appears that oil palm development, via a project that connected a commercial aggregator with small-scale farmers, enabled an economy at a low-level equilibrium to transition to a higher equilibrium state, with positive spillovers across households as well as across production sectors. Econometric evidence confirms results from simulations using an island-wide general equilibrium model parameterized from new micro survey data.","language":"English","publisher":"IFAD","source":"agris.fao.org","title":"Local-economy impacts of cash crop promotion","URL":"https://www.ifad.org/en/web/knowledge/publication/asset/41374221","author":[{"family":"Taylor","given":"J. E."},{"family":"Whitney","given":"E."},{"family":"Zhu","given":"H."}],"accessed":{"date-parts":[["2021",10,20]]},"issued":{"date-parts":[["2019"]]}}}],"schema":"https://github.com/citation-style-language/schema/raw/master/csl-citation.json"} </w:instrText>
      </w:r>
      <w:r w:rsidR="00415058">
        <w:fldChar w:fldCharType="separate"/>
      </w:r>
      <w:r w:rsidR="00D955C9" w:rsidRPr="00D955C9">
        <w:rPr>
          <w:rFonts w:ascii="Calibri" w:hAnsi="Calibri" w:cs="Calibri"/>
        </w:rPr>
        <w:t>(Li et al. 2018; Taylor et al. 2019)</w:t>
      </w:r>
      <w:r w:rsidR="00415058">
        <w:fldChar w:fldCharType="end"/>
      </w:r>
      <w:r>
        <w:t>, there are numerous negative effects on local people and the environment</w:t>
      </w:r>
      <w:r w:rsidR="00050B93">
        <w:t xml:space="preserve"> </w:t>
      </w:r>
      <w:r w:rsidR="00050B93">
        <w:fldChar w:fldCharType="begin"/>
      </w:r>
      <w:r w:rsidR="00A54C9C">
        <w:instrText xml:space="preserve"> ADDIN ZOTERO_ITEM CSL_CITATION {"citationID":"xeG3bkk0","properties":{"formattedCitation":"(Curtis et al. 2018; Zaehringer et al. 2020)","plainCitation":"(Curtis et al. 2018; Zaehringer et al. 2020)","noteIndex":0},"citationItems":[{"id":2375,"uris":["http://zotero.org/users/2170232/items/MGBJXYEN"],"uri":["http://zotero.org/users/2170232/items/MGBJXYEN"],"itemData":{"id":2375,"type":"article-journal","abstract":"Mapping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C."}],"issued":{"date-parts":[["2018"]]}}},{"id":2912,"uris":["http://zotero.org/users/2170232/items/RQKGBK7S"],"uri":["http://zotero.org/users/2170232/items/RQKGBK7S"],"itemData":{"id":2912,"type":"article-journal","abstract":"Tropical forest landscapes are undergoing vast transformations. Myanmar was long an exception to this trend – until recent policy reforms put economic development at the forefront. Under ambiguous land rights, commercial agriculture has spread rapidly, causing an unprecedented loss of biodiversity-rich forest. In south-eastern Myanmar, where land tenure is highly contested due to several decades of conflict, scientific evidence on these complex social-ecological processes is lacking. In the absence of past satellite data, we applied a participatory mapping approach and co-produced annual land use information with local land users between 1990 and 2017 for two case study landscapes. Results show that both landscapes have undergone a land use regime shift from small-scale farmers’ shifting cultivation to plantations of rubber, betel nut, cashew, and oil palm. These changes are likely to have long-term impacts on land users’ livelihoods and the environment. We call for a reconsideration of land governance arrangements and concerted land use planning that respects the rights of local land users and strengthens their role as environmental stewards. Applied with careful facilitation, participatory mapping could be an important tool to engage communities in the highly challenging process of transforming land governance to achieve more sustainable outcomes in this post-conflict context.","container-title":"Ecosystems and People","DOI":"10.1080/26395916.2019.1699164","ISSN":"2639-5908","issue":"1","note":"publisher: Taylor &amp; Francis\n_eprint: https://doi.org/10.1080/26395916.2019.1699164","page":"36-49","source":"Taylor and Francis+NEJM","title":"The cash crop boom in southern Myanmar: tracing land use regime shifts through participatory mapping","title-short":"The cash crop boom in southern Myanmar","volume":"16","author":[{"family":"Zaehringer","given":"Julie G."},{"family":"Lundsgaard-Hansen","given":"Lara"},{"family":"Thein","given":"Tun Tun"},{"family":"Llopis","given":"Jorge C."},{"family":"Tun","given":"Nwe Nwe"},{"family":"Myint","given":"Win"},{"family":"Schneider","given":"Flurina"}],"issued":{"date-parts":[["2020",1,1]]}}}],"schema":"https://github.com/citation-style-language/schema/raw/master/csl-citation.json"} </w:instrText>
      </w:r>
      <w:r w:rsidR="00050B93">
        <w:fldChar w:fldCharType="separate"/>
      </w:r>
      <w:r w:rsidR="00A54C9C" w:rsidRPr="00A54C9C">
        <w:rPr>
          <w:rFonts w:ascii="Calibri" w:hAnsi="Calibri" w:cs="Calibri"/>
        </w:rPr>
        <w:t>(Curtis et al. 2018; Zaehringer et al. 2020)</w:t>
      </w:r>
      <w:r w:rsidR="00050B93">
        <w:fldChar w:fldCharType="end"/>
      </w:r>
      <w:r>
        <w:t xml:space="preserve">. Development of potential agricultural land by investors comes with opportunity costs for local people, who otherwise may have had access to the land, water, and other resources, and could have developed agriculture </w:t>
      </w:r>
      <w:r w:rsidR="00F513EE">
        <w:t xml:space="preserve">themselves </w:t>
      </w:r>
      <w:r>
        <w:t>that would have alleviated poverty more effectively than a</w:t>
      </w:r>
      <w:r w:rsidR="00F513EE">
        <w:t>n externally owned</w:t>
      </w:r>
      <w:r>
        <w:t xml:space="preserve"> commercial agricultural </w:t>
      </w:r>
      <w:commentRangeStart w:id="57"/>
      <w:r>
        <w:t>enterprise</w:t>
      </w:r>
      <w:ins w:id="58" w:author="Nils Bunnefeld" w:date="2021-11-16T11:45:00Z">
        <w:r w:rsidR="00F823D9">
          <w:t xml:space="preserve"> (ref?)</w:t>
        </w:r>
      </w:ins>
      <w:r>
        <w:t xml:space="preserve">. </w:t>
      </w:r>
      <w:commentRangeEnd w:id="57"/>
      <w:r w:rsidR="00F823D9">
        <w:rPr>
          <w:rStyle w:val="CommentReference"/>
        </w:rPr>
        <w:commentReference w:id="57"/>
      </w:r>
    </w:p>
    <w:p w14:paraId="029DC42A" w14:textId="11CEF49B" w:rsidR="00AD3F12" w:rsidRPr="0089542A" w:rsidRDefault="00AD3F12" w:rsidP="006F2311">
      <w:pPr>
        <w:rPr>
          <w:i/>
          <w:iCs/>
        </w:rPr>
      </w:pPr>
      <w:r w:rsidRPr="0089542A">
        <w:rPr>
          <w:i/>
          <w:iCs/>
        </w:rPr>
        <w:t>Commodity</w:t>
      </w:r>
      <w:r w:rsidR="0089542A" w:rsidRPr="0089542A">
        <w:rPr>
          <w:i/>
          <w:iCs/>
        </w:rPr>
        <w:t xml:space="preserve"> and producer</w:t>
      </w:r>
      <w:r w:rsidRPr="0089542A">
        <w:rPr>
          <w:i/>
          <w:iCs/>
        </w:rPr>
        <w:t xml:space="preserve"> prices</w:t>
      </w:r>
    </w:p>
    <w:p w14:paraId="1B34C37E" w14:textId="52CA8E2D" w:rsidR="00801E63" w:rsidRDefault="006F2311" w:rsidP="006F2311">
      <w:r>
        <w:t xml:space="preserve">Changes in new ELC allocation can be effectively predicted </w:t>
      </w:r>
      <w:ins w:id="59" w:author="Nils Bunnefeld" w:date="2021-11-16T11:46:00Z">
        <w:r w:rsidR="00AF6A54">
          <w:t xml:space="preserve">from our models </w:t>
        </w:r>
      </w:ins>
      <w:r>
        <w:t xml:space="preserve">by several key agricultural commodity prices, both on the international market and internally at the </w:t>
      </w:r>
      <w:r w:rsidR="001D4CBF">
        <w:t>scale of the individual producer</w:t>
      </w:r>
      <w:r>
        <w:t>. Rubber, sugar, corn, and rice we all important variables in the models, and increases in the market prices</w:t>
      </w:r>
      <w:r w:rsidR="00F1302E">
        <w:t xml:space="preserve"> and producer prices</w:t>
      </w:r>
      <w:r>
        <w:t xml:space="preserve"> of these commodities </w:t>
      </w:r>
      <w:commentRangeStart w:id="60"/>
      <w:r>
        <w:t xml:space="preserve">can predict </w:t>
      </w:r>
      <w:commentRangeEnd w:id="60"/>
      <w:r w:rsidR="00AF6A54">
        <w:rPr>
          <w:rStyle w:val="CommentReference"/>
        </w:rPr>
        <w:commentReference w:id="60"/>
      </w:r>
      <w:r>
        <w:t xml:space="preserve">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050B93">
        <w:rPr>
          <w:highlight w:val="yellow"/>
        </w:rPr>
        <w:t xml:space="preserve">Table </w:t>
      </w:r>
      <w:proofErr w:type="spellStart"/>
      <w:r w:rsidR="00050B93" w:rsidRPr="00050B93">
        <w:rPr>
          <w:highlight w:val="yellow"/>
        </w:rPr>
        <w:t>Sx</w:t>
      </w:r>
      <w:proofErr w:type="spellEnd"/>
      <w:r w:rsidR="00050B93">
        <w:t>)</w:t>
      </w:r>
      <w:r w:rsidR="00801E63">
        <w:t xml:space="preserve">, and we can see </w:t>
      </w:r>
      <w:commentRangeStart w:id="61"/>
      <w:r w:rsidR="00801E63">
        <w:t xml:space="preserve">this reflected in the model; </w:t>
      </w:r>
      <w:r w:rsidR="001D4CBF">
        <w:t xml:space="preserve">if international rubber prices increase by </w:t>
      </w:r>
      <w:r w:rsidR="00FB65AB">
        <w:t xml:space="preserve">$1500/ton, the model predicts an additional </w:t>
      </w:r>
      <w:r w:rsidR="001D4CBF">
        <w:t>2</w:t>
      </w:r>
      <w:r w:rsidR="00FB65AB">
        <w:t>9</w:t>
      </w:r>
      <w:r w:rsidR="001D4CBF">
        <w:t xml:space="preserve"> new ELCs </w:t>
      </w:r>
      <w:r w:rsidR="00FB65AB">
        <w:t>the following year, compared with</w:t>
      </w:r>
      <w:r w:rsidR="001D4CBF">
        <w:t xml:space="preserve"> </w:t>
      </w:r>
      <w:r w:rsidR="00FB65AB">
        <w:t>an additional 4 if rubber prices do not change. Likewise, when the producer price of rubber decreases in value, very few new ELCs are predicted in the following year, but when prices increase by</w:t>
      </w:r>
      <w:r w:rsidR="00DD0C5C">
        <w:t>,</w:t>
      </w:r>
      <w:r w:rsidR="00FB65AB">
        <w:t xml:space="preserve"> for example, $30/ton, in the following year </w:t>
      </w:r>
      <w:commentRangeEnd w:id="61"/>
      <w:r w:rsidR="00FC2F47">
        <w:rPr>
          <w:rStyle w:val="CommentReference"/>
        </w:rPr>
        <w:commentReference w:id="61"/>
      </w:r>
      <w:r w:rsidR="00FB65AB">
        <w:t xml:space="preserve">12 new ELCs are predicted. </w:t>
      </w:r>
      <w:r w:rsidR="00F1302E">
        <w:t xml:space="preserve">This suggests that producers are highly influenced by sale prices of commodities, particularly of high value products such as rubber, and that they will act quickly when there is the potential for financial gain. </w:t>
      </w:r>
      <w:r w:rsidR="00801E63">
        <w:t xml:space="preserve">Similarly, if there is no change in the market price of rice between two given years, then approximately 5 new ELCs are predicted. If the market value increases by $300/ton then in year </w:t>
      </w:r>
      <w:r w:rsidR="00801E63">
        <w:rPr>
          <w:i/>
          <w:iCs/>
        </w:rPr>
        <w:t>t+1</w:t>
      </w:r>
      <w:r w:rsidR="00801E63">
        <w:t xml:space="preserve"> approximately 80 new ELCs are predicted. Interestingly the effect of changes in sugar price were </w:t>
      </w:r>
      <w:r w:rsidR="00801E63">
        <w:lastRenderedPageBreak/>
        <w:t>weak when there was no time lag, but the effect was stronger when both a one-year and two-year time lag were introduced.</w:t>
      </w:r>
    </w:p>
    <w:p w14:paraId="3553016D" w14:textId="0762C7F5" w:rsidR="00050B93" w:rsidRDefault="00F1302E" w:rsidP="006F2311">
      <w:r>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 in some cases be a slow process. International market forces are known to drive LUC</w:t>
      </w:r>
      <w:r w:rsidR="00D90A79">
        <w:t xml:space="preserve"> in Cambodia </w:t>
      </w:r>
      <w:r w:rsidR="00C16DA9">
        <w:fldChar w:fldCharType="begin"/>
      </w:r>
      <w:r w:rsidR="00C16DA9">
        <w:instrText xml:space="preserve"> ADDIN ZOTERO_ITEM CSL_CITATION {"citationID":"n8dQr1yr","properties":{"formattedCitation":"(Grogan et al. 2019)","plainCitation":"(Grogan et al. 2019)","noteIndex":0},"citationItems":[{"id":2891,"uris":["http://zotero.org/users/2170232/items/Y4LY68EV"],"uri":["http://zotero.org/users/2170232/items/Y4LY68EV"],"itemData":{"id":2891,"type":"article-journal","abstract":"Tropical forests continue to undergo a rapid transformation. The expansion of rubber tree (Hevea brasiliensis) plantations has been reported as a major driver of forest loss, linked to a boom in market demand. Distant commodity markets have spurred a surge of large-scale economic land concessions granted throughout tropical Southeast Asia. Using satellite imagery, we show the impact of rubber tree plantations on Cambodian forest cover and analyse how annual forest-to-rubber conversion rates relate to global rubber prices from 2001 to 2015. We found that 23.5 ± 1.8% of national forest cover was cleared in this period, with 23.2 ± 3.6% of cleared forest converted to rubber plantations. Annual forest-to-rubber conversion rates closely correlated with global rubber prices, with a time lag of 8–9 months (Pearson’s r = 0.93). Our results reveal a strong link between global commodity markets and tropical forest loss, particularly in countries with land policies geared towards rapid development.","container-title":"Nature Plants","DOI":"10.1038/s41477-018-0325-4","ISSN":"2055-0278","issue":"1","language":"en","note":"Bandiera_abtest: a\nCg_type: Nature Research Journals\nnumber: 1\nPrimary_atype: Research\npublisher: Nature Publishing Group\nSubject_term: Climate-change mitigation;Climate-change policy;Environmental economics;Forestry;Tropical ecology\nSubject_term_id: climate-change-mitigation;climate-change-policy;environmental-economics;forestry;tropical-ecology","page":"47-53","source":"www.nature.com","title":"Unravelling the link between global rubber price and tropical deforestation in Cambodia","volume":"5","author":[{"family":"Grogan","given":"Kenneth"},{"family":"Pflugmacher","given":"Dirk"},{"family":"Hostert","given":"Patrick"},{"family":"Mertz","given":"Ole"},{"family":"Fensholt","given":"Rasmus"}],"issued":{"date-parts":[["2019",1]]}}}],"schema":"https://github.com/citation-style-language/schema/raw/master/csl-citation.json"} </w:instrText>
      </w:r>
      <w:r w:rsidR="00C16DA9">
        <w:fldChar w:fldCharType="separate"/>
      </w:r>
      <w:r w:rsidR="00C16DA9" w:rsidRPr="00C16DA9">
        <w:rPr>
          <w:rFonts w:ascii="Calibri" w:hAnsi="Calibri" w:cs="Calibri"/>
        </w:rPr>
        <w:t>(Grogan et al. 2019)</w:t>
      </w:r>
      <w:r w:rsidR="00C16DA9">
        <w:fldChar w:fldCharType="end"/>
      </w:r>
      <w:r w:rsidR="006F2311">
        <w:t xml:space="preserve">, and globally, land conversion for commodity production is the single largest driver of deforestation </w:t>
      </w:r>
      <w:r w:rsidR="006F2311">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commentRangeStart w:id="62"/>
      <w:commentRangeStart w:id="63"/>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commentRangeEnd w:id="62"/>
      <w:r w:rsidR="006F2311">
        <w:rPr>
          <w:rStyle w:val="CommentReference"/>
        </w:rPr>
        <w:commentReference w:id="62"/>
      </w:r>
      <w:commentRangeEnd w:id="63"/>
      <w:r w:rsidR="001E2F1B">
        <w:rPr>
          <w:rStyle w:val="CommentReference"/>
        </w:rPr>
        <w:commentReference w:id="63"/>
      </w:r>
      <w:r w:rsidR="006F2311">
        <w:t>.</w:t>
      </w:r>
      <w:r w:rsidR="000E32E5">
        <w:t xml:space="preserve"> Our study reinforces this link between commodity and producer prices of key agricultural products and development activities which reduce forest cover.</w:t>
      </w:r>
      <w:r w:rsidR="006F2311">
        <w:t xml:space="preserve"> </w:t>
      </w:r>
    </w:p>
    <w:p w14:paraId="41414D33" w14:textId="3EC3AA95" w:rsidR="00050B93" w:rsidRPr="004C71CC" w:rsidRDefault="00DD0C5C" w:rsidP="006F2311">
      <w:pPr>
        <w:rPr>
          <w:i/>
          <w:iCs/>
        </w:rPr>
      </w:pPr>
      <w:commentRangeStart w:id="64"/>
      <w:r>
        <w:rPr>
          <w:i/>
          <w:iCs/>
        </w:rPr>
        <w:t>Broader context</w:t>
      </w:r>
      <w:r w:rsidR="00050B93" w:rsidRPr="004C71CC">
        <w:rPr>
          <w:i/>
          <w:iCs/>
        </w:rPr>
        <w:t xml:space="preserve"> </w:t>
      </w:r>
      <w:commentRangeEnd w:id="64"/>
      <w:r w:rsidR="002F296A">
        <w:rPr>
          <w:rStyle w:val="CommentReference"/>
        </w:rPr>
        <w:commentReference w:id="64"/>
      </w:r>
    </w:p>
    <w:p w14:paraId="6486437E" w14:textId="03BBAD71" w:rsidR="008E0F3D" w:rsidRDefault="00316ABA" w:rsidP="006F2311">
      <w:r>
        <w:t xml:space="preserve">Cambodia’s post-war economic recovery has </w:t>
      </w:r>
      <w:commentRangeStart w:id="65"/>
      <w:r>
        <w:t>been remarkably swi</w:t>
      </w:r>
      <w:r w:rsidR="00822264">
        <w:t>ft, boasting growth rates greater than any other Asian country excluding China</w:t>
      </w:r>
      <w:commentRangeEnd w:id="65"/>
      <w:r w:rsidR="00932AF6">
        <w:rPr>
          <w:rStyle w:val="CommentReference"/>
        </w:rPr>
        <w:commentReference w:id="65"/>
      </w:r>
      <w:r w:rsidR="00822264">
        <w:t xml:space="preserve">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(Solcomb 2010)</w:t>
      </w:r>
      <w:r w:rsidR="00822264">
        <w:fldChar w:fldCharType="end"/>
      </w:r>
      <w:r w:rsidR="00822264">
        <w:t xml:space="preserve">. 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(Davis et al. 2015; Eliste &amp; Zorya 2015)</w:t>
      </w:r>
      <w:r w:rsidR="00822264">
        <w:fldChar w:fldCharType="end"/>
      </w:r>
      <w:r w:rsidR="006E1ED5">
        <w:t xml:space="preserve"> which has had negative effects on protected areas, forests, and local people </w:t>
      </w:r>
      <w:r w:rsidR="006E1ED5">
        <w:fldChar w:fldCharType="begin"/>
      </w:r>
      <w:r w:rsidR="006E1ED5">
        <w:instrText xml:space="preserve"> ADDIN ZOTERO_ITEM CSL_CITATION {"citationID":"3mZmTFHj","properties":{"formattedCitation":"(Vrieze &amp; Kuch 2012; Global Witness 2013; Watson et al. 2014)","plainCitation":"(Vrieze &amp; Kuch 2012; Global Witness 2013; Watson et al. 2014)","noteIndex":0},"citationItems":[{"id":2053,"uris":["http://zotero.org/users/2170232/items/C9AXILM9"],"uri":["http://zotero.org/users/2170232/items/C9AXILM9"],"itemData":{"id":2053,"type":"article-newspaper","container-title":"The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6E1ED5">
        <w:fldChar w:fldCharType="separate"/>
      </w:r>
      <w:r w:rsidR="006E1ED5" w:rsidRPr="006E1ED5">
        <w:rPr>
          <w:rFonts w:ascii="Calibri" w:hAnsi="Calibri" w:cs="Calibri"/>
        </w:rPr>
        <w:t>(Vrieze &amp; Kuch 2012; Global Witness 2013; Watson et al. 2014)</w:t>
      </w:r>
      <w:r w:rsidR="006E1ED5">
        <w:fldChar w:fldCharType="end"/>
      </w:r>
      <w:r w:rsidR="006E1ED5">
        <w:t xml:space="preserve">. Economic land concessions have proved a </w:t>
      </w:r>
      <w:commentRangeStart w:id="66"/>
      <w:r w:rsidR="006E1ED5">
        <w:t xml:space="preserve">popular </w:t>
      </w:r>
      <w:commentRangeEnd w:id="66"/>
      <w:r w:rsidR="0042188D">
        <w:rPr>
          <w:rStyle w:val="CommentReference"/>
        </w:rPr>
        <w:commentReference w:id="66"/>
      </w:r>
      <w:r w:rsidR="006E1ED5">
        <w:t>mechanism with which to direct foreign investment, expand industrial-scale commercial agriculture, and boost economic activity, yet have also been a key driver in deforestation.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w:t>
      </w:r>
      <w:proofErr w:type="spellStart"/>
      <w:r w:rsidR="0042633E">
        <w:t>EKC</w:t>
      </w:r>
      <w:r w:rsidR="008064C8">
        <w:t>d</w:t>
      </w:r>
      <w:proofErr w:type="spellEnd"/>
      <w:r w:rsidR="0042633E">
        <w:t xml:space="preserve"> </w:t>
      </w:r>
      <w:r w:rsidR="00FE1CFD">
        <w:t>(</w:t>
      </w:r>
      <w:r w:rsidR="00FE1CFD">
        <w:fldChar w:fldCharType="begin"/>
      </w:r>
      <w:r w:rsidR="0036712C">
        <w:instrText xml:space="preserve"> ADDIN ZOTERO_ITEM CSL_CITATION {"citationID":"bgRulRm2","properties":{"formattedCitation":"(Bhattarai &amp; Hammig 2004)","plainCitation":"(Bhattarai &amp; Hammig 2004)","dontUpdate":true,"noteIndex":0},"citationItems":[{"id":2122,"uris":["http://zotero.org/users/2170232/items/NINHSHM7"],"uri":["http://zotero.org/users/2170232/items/NINHSHM7"],"itemData":{"id":2122,"type":"article-journal","abstract":"This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 xml:space="preserve">Bhattarai &amp; </w:t>
      </w:r>
      <w:proofErr w:type="spellStart"/>
      <w:r w:rsidR="00FE1CFD" w:rsidRPr="00FE1CFD">
        <w:rPr>
          <w:rFonts w:ascii="Calibri" w:hAnsi="Calibri" w:cs="Calibri"/>
        </w:rPr>
        <w:t>Hammig</w:t>
      </w:r>
      <w:proofErr w:type="spellEnd"/>
      <w:r w:rsidR="00FE1CFD" w:rsidRPr="00FE1CFD">
        <w:rPr>
          <w:rFonts w:ascii="Calibri" w:hAnsi="Calibri" w:cs="Calibri"/>
        </w:rPr>
        <w:t xml:space="preserve"> 2004)</w:t>
      </w:r>
      <w:r w:rsidR="00FE1CFD">
        <w:fldChar w:fldCharType="end"/>
      </w:r>
      <w:r w:rsidR="006E1ED5" w:rsidRPr="006E1ED5">
        <w:t xml:space="preserve">, whereby national economic development is improved at the expense of 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 xml:space="preserve">. </w:t>
      </w:r>
      <w:commentRangeStart w:id="67"/>
      <w:r w:rsidR="0093383C">
        <w:t>To</w:t>
      </w:r>
      <w:r w:rsidR="00A8102F">
        <w:t xml:space="preserve"> eliminate forest loss, and begin moving towards possible afforestation, Cambodia will need to experience a forest transition. </w:t>
      </w:r>
      <w:commentRangeEnd w:id="67"/>
      <w:r w:rsidR="00F0501A">
        <w:rPr>
          <w:rStyle w:val="CommentReference"/>
        </w:rPr>
        <w:commentReference w:id="67"/>
      </w:r>
    </w:p>
    <w:p w14:paraId="793DAE13" w14:textId="292B4BC1" w:rsidR="00050B93" w:rsidRDefault="008E0F3D" w:rsidP="00BF6BF7">
      <w:commentRangeStart w:id="68"/>
      <w:r>
        <w:t>Perhaps</w:t>
      </w:r>
      <w:commentRangeEnd w:id="68"/>
      <w:r w:rsidR="00AA479C">
        <w:rPr>
          <w:rStyle w:val="CommentReference"/>
        </w:rPr>
        <w:commentReference w:id="68"/>
      </w:r>
      <w:r>
        <w:t xml:space="preserve"> the most relevant case study to compare with Cambodia is that of its neighbour Vietnam, which underwent a forest transition in the 1990s, and over the </w:t>
      </w:r>
      <w:r w:rsidR="00CD4BBD">
        <w:t>next</w:t>
      </w:r>
      <w:r>
        <w:t xml:space="preserve"> two decades national forest cover</w:t>
      </w:r>
      <w:r w:rsidR="00CD4BBD">
        <w:t xml:space="preserve"> increased</w:t>
      </w:r>
      <w:r>
        <w:t xml:space="preserve"> </w:t>
      </w:r>
      <w:r>
        <w:fldChar w:fldCharType="begin"/>
      </w:r>
      <w:r>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fldChar w:fldCharType="separate"/>
      </w:r>
      <w:r w:rsidRPr="008E0F3D">
        <w:rPr>
          <w:rFonts w:ascii="Calibri" w:hAnsi="Calibri" w:cs="Calibri"/>
        </w:rPr>
        <w:t>(Meyfroidt &amp; Lambin 2008)</w:t>
      </w:r>
      <w:r>
        <w:fldChar w:fldCharType="end"/>
      </w:r>
      <w:r>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government policies that promoted smallholder forestry, increased demand for timber, and a scarcity of forest products that provided incentives for reforestation </w:t>
      </w:r>
      <w:r w:rsidR="00E64AFA">
        <w:fldChar w:fldCharType="begin"/>
      </w:r>
      <w:r w:rsidR="00C16DA9">
        <w:instrText xml:space="preserve"> ADDIN ZOTERO_ITEM CSL_CITATION {"citationID":"RGxpSC1u","properties":{"formattedCitation":"(Meyfroidt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(Meyfroidt &amp; Lambin 2008)</w:t>
      </w:r>
      <w:r w:rsidR="00E64AFA">
        <w:fldChar w:fldCharType="end"/>
      </w:r>
      <w:r w:rsidR="00E64AFA">
        <w:t xml:space="preserve">. </w:t>
      </w:r>
      <w:r w:rsidR="00E23AF3">
        <w:t xml:space="preserve">Recent studies have highlighted Cambodia’s readiness for a forest transition; all of the necessary econometric milestones have been reached including </w:t>
      </w:r>
      <w:r w:rsidR="00894AFB">
        <w:t>robust</w:t>
      </w:r>
      <w:r w:rsidR="00E23AF3">
        <w:t xml:space="preserve"> government policies and</w:t>
      </w:r>
      <w:r w:rsidR="00894AFB">
        <w:t xml:space="preserve"> legal</w:t>
      </w:r>
      <w:r w:rsidR="00E23AF3">
        <w:t xml:space="preserve"> </w:t>
      </w:r>
      <w:r w:rsidR="00894AFB">
        <w:t>frameworks</w:t>
      </w:r>
      <w:r w:rsidR="00E23AF3">
        <w:t xml:space="preserve">, the promotion and expansion of tourism, integration into global markets for capital, commodities, and labour, and prevalent international conservation ideologies, yet deforestation rates </w:t>
      </w:r>
      <w:commentRangeStart w:id="69"/>
      <w:r w:rsidR="00E23AF3">
        <w:t xml:space="preserve">are not decreasing </w:t>
      </w:r>
      <w:commentRangeEnd w:id="69"/>
      <w:r w:rsidR="004D465D">
        <w:rPr>
          <w:rStyle w:val="CommentReference"/>
        </w:rPr>
        <w:commentReference w:id="69"/>
      </w:r>
      <w:r w:rsidR="00E23AF3">
        <w:fldChar w:fldCharType="begin"/>
      </w:r>
      <w:r w:rsidR="00E23AF3">
        <w:instrText xml:space="preserve"> ADDIN ZOTERO_ITEM CSL_CITATION {"citationID":"0RJ11nKw","properties":{"formattedCitation":"(Riggs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23AF3">
        <w:fldChar w:fldCharType="separate"/>
      </w:r>
      <w:r w:rsidR="00E23AF3" w:rsidRPr="00E23AF3">
        <w:rPr>
          <w:rFonts w:ascii="Calibri" w:hAnsi="Calibri" w:cs="Calibri"/>
        </w:rPr>
        <w:t>(Riggs et al. 2018)</w:t>
      </w:r>
      <w:r w:rsidR="00E23AF3">
        <w:fldChar w:fldCharType="end"/>
      </w:r>
      <w:r w:rsidR="00E23AF3">
        <w:t xml:space="preserve">. </w:t>
      </w:r>
      <w:commentRangeStart w:id="70"/>
      <w:r w:rsidR="00CD4BBD">
        <w:t>C</w:t>
      </w:r>
      <w:r w:rsidR="00BF6BF7">
        <w:t>ase studies of</w:t>
      </w:r>
      <w:r w:rsidR="00CD4BBD">
        <w:t xml:space="preserve"> other</w:t>
      </w:r>
      <w:r w:rsidR="00BF6BF7">
        <w:t xml:space="preserve"> Asian countries that have gone through forest transitions</w:t>
      </w:r>
      <w:r w:rsidR="007760EE">
        <w:t>, including Vietnam,</w:t>
      </w:r>
      <w:r w:rsidR="00BF6BF7">
        <w:t xml:space="preserve"> have highlighted the need for at least one element of effective governance</w:t>
      </w:r>
      <w:r w:rsidR="00C3282B">
        <w:t xml:space="preserve"> </w:t>
      </w:r>
      <w:r w:rsidR="00C3282B">
        <w:fldChar w:fldCharType="begin"/>
      </w:r>
      <w:r w:rsidR="00C95BE8">
        <w:instrText xml:space="preserve"> ADDIN ZOTERO_ITEM CSL_CITATION {"citationID":"EJiphXO8","properties":{"formattedCitation":"(Clement et al. 2009; Bhattacharya et al. 2010; He et al. 2014)","plainCitation":"(Clement et al. 2009; Bhattacharya et al. 2010; He et al. 2014)","noteIndex":0},"citationItems":[{"id":2906,"uris":["http://zotero.org/users/2170232/items/2IP7689X"],"uri":["http://zotero.org/users/2170232/items/2IP7689X"],"itemData":{"id":2906,"type":"article-journal","abstract":"This article identifies drivers of forest transition in a province of Northern Vietnam between 1993 and 2000 by applying geographically weighted regression (GWR) analysis to remotely sensed and statistical data. The regression model highlighted the spatial variation of the relationship between the percentage of land afforested and its proximate causes. Factors identified as having a major impact on afforestation are: the presence or proximity of a wood-processing industry, the distance to highways, and land allocation to households. Whereas the two former variables are in most areas of the province positively correlated with afforestation, an unexpected negative correlation was observed for the latter. The analysis of these results, supported by an in-depth knowledge of the area and of the political context, leads to the conclusion that, during the time period considered, afforestation was largely driven by state organisations on protected state-owned land, and forestry was not a significant component of household economic activities.","container-title":"Applied Geography","DOI":"10.1016/j.apgeog.2009.01.003","ISSN":"0143-6228","issue":"4","journalAbbreviation":"Applied Geography","language":"en","page":"561-576","source":"ScienceDirect","title":"Drivers of afforestation in Northern Vietnam: Assessing local variations using geographically weighted regression","title-short":"Drivers of afforestation in Northern Vietnam","volume":"29","author":[{"family":"Clement","given":"Floriane"},{"family":"Orange","given":"Didier"},{"family":"Williams","given":"Meredith"},{"family":"Mulley","given":"Corinne"},{"family":"Epprecht","given":"Michael"}],"issued":{"date-parts":[["2009",12,1]]}}},{"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C3282B">
        <w:fldChar w:fldCharType="separate"/>
      </w:r>
      <w:r w:rsidR="00C95BE8" w:rsidRPr="00C95BE8">
        <w:rPr>
          <w:rFonts w:ascii="Calibri" w:hAnsi="Calibri" w:cs="Calibri"/>
        </w:rPr>
        <w:t>(Clement et al. 2009; Bhattacharya et al. 2010; He et al. 2014)</w:t>
      </w:r>
      <w:r w:rsidR="00C3282B">
        <w:fldChar w:fldCharType="end"/>
      </w:r>
      <w:r w:rsidR="00BF6BF7" w:rsidRPr="00BF6BF7">
        <w:t>.</w:t>
      </w:r>
      <w:r w:rsidR="00BF6BF7">
        <w:t xml:space="preserve"> </w:t>
      </w:r>
      <w:r w:rsidR="007760EE">
        <w:t xml:space="preserve">Governance failures at all levels in Cambodia </w:t>
      </w:r>
      <w:r w:rsidR="00C3282B">
        <w:t>are</w:t>
      </w:r>
      <w:r w:rsidR="007760EE">
        <w:t xml:space="preserve"> likely hindering progress towards more sustainable forest management and ultimately a forest transition </w:t>
      </w:r>
      <w:r w:rsidR="007760EE">
        <w:fldChar w:fldCharType="begin"/>
      </w:r>
      <w:r w:rsidR="007760EE">
        <w:instrText xml:space="preserve"> ADDIN ZOTERO_ITEM CSL_CITATION {"citationID":"eSkdnFdw","properties":{"formattedCitation":"(Milne &amp; Mahanty 2015; Riggs et al. 2018)","plainCitation":"(Milne &amp;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7760EE">
        <w:fldChar w:fldCharType="separate"/>
      </w:r>
      <w:r w:rsidR="007760EE" w:rsidRPr="007760EE">
        <w:rPr>
          <w:rFonts w:ascii="Calibri" w:hAnsi="Calibri" w:cs="Calibri"/>
        </w:rPr>
        <w:t>(Milne &amp; Mahanty 2015; Riggs et al. 2018)</w:t>
      </w:r>
      <w:r w:rsidR="007760EE">
        <w:fldChar w:fldCharType="end"/>
      </w:r>
      <w:r w:rsidR="007760EE">
        <w:t xml:space="preserve">. </w:t>
      </w:r>
      <w:commentRangeEnd w:id="70"/>
      <w:r w:rsidR="00626B93">
        <w:rPr>
          <w:rStyle w:val="CommentReference"/>
        </w:rPr>
        <w:commentReference w:id="70"/>
      </w:r>
    </w:p>
    <w:p w14:paraId="728E4EED" w14:textId="0B8BA0BC" w:rsidR="006F2311" w:rsidRDefault="006F2311" w:rsidP="006F2311">
      <w:r>
        <w:t xml:space="preserve">Understanding which </w:t>
      </w:r>
      <w:r w:rsidR="00CD4BBD">
        <w:t>macroeconomic factors and agricultural commodities</w:t>
      </w:r>
      <w:r>
        <w:t xml:space="preserve"> are driving land conversion</w:t>
      </w:r>
      <w:r w:rsidR="00CD4BBD">
        <w:t xml:space="preserve"> via ELCs</w:t>
      </w:r>
      <w:r>
        <w:t xml:space="preserve">, the strength of the effects, the time lags, and the legal and institutional mechanisms that facilitate the link between prices and forest loss, is critical </w:t>
      </w:r>
      <w:r w:rsidR="00CD4BBD">
        <w:t xml:space="preserve">both </w:t>
      </w:r>
      <w:r>
        <w:t xml:space="preserve">for predicting </w:t>
      </w:r>
      <w:r>
        <w:lastRenderedPageBreak/>
        <w:t>future forest loss</w:t>
      </w:r>
      <w:r w:rsidR="00CD4BBD">
        <w:t xml:space="preserve"> and identifying the appropriate institutional levels to target policy interventions</w:t>
      </w:r>
      <w:r>
        <w:t>. The opaque legal mechanisms and weak institutional frameworks that govern ELCs</w:t>
      </w:r>
      <w:r w:rsidR="00CD4BBD">
        <w:t>, natural resource management, and forest governance</w:t>
      </w:r>
      <w:r w:rsidR="0036712C">
        <w:t xml:space="preserve"> in Cambodia</w:t>
      </w:r>
      <w:r>
        <w:t xml:space="preserve"> are likely to continue to hinder the development of sustainable</w:t>
      </w:r>
      <w:r w:rsidR="0036712C">
        <w:t xml:space="preserve"> forest and</w:t>
      </w:r>
      <w:r>
        <w:t xml:space="preserve"> agricultural policies</w:t>
      </w:r>
      <w:r w:rsidR="00CD4BBD">
        <w:t xml:space="preserve"> </w:t>
      </w:r>
      <w:r w:rsidR="0036712C">
        <w:t>in the short term</w:t>
      </w:r>
      <w:r w:rsidR="00AF2607">
        <w:t xml:space="preserve"> </w:t>
      </w:r>
      <w:r w:rsidR="00AF2607">
        <w:fldChar w:fldCharType="begin"/>
      </w:r>
      <w:r w:rsidR="00AF2607">
        <w:instrText xml:space="preserve"> ADDIN ZOTERO_ITEM CSL_CITATION {"citationID":"jxSwETss","properties":{"formattedCitation":"(Milne &amp; Mahanty 2015)","plainCitation":"(Milne &amp;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rsidR="00AF2607">
        <w:fldChar w:fldCharType="separate"/>
      </w:r>
      <w:r w:rsidR="00AF2607" w:rsidRPr="0036712C">
        <w:rPr>
          <w:rFonts w:ascii="Calibri" w:hAnsi="Calibri" w:cs="Calibri"/>
        </w:rPr>
        <w:t>(Milne &amp; Mahanty 2015)</w:t>
      </w:r>
      <w:r w:rsidR="00AF2607">
        <w:fldChar w:fldCharType="end"/>
      </w:r>
      <w:r>
        <w:t xml:space="preserve">. </w:t>
      </w:r>
      <w:r w:rsidR="00AF2607">
        <w:t xml:space="preserve">Industrial-scale agriculture in low income countries such as Cambodia are often criticised for failing to alleviate poverty or contribute to rural development, and often come with huge opportunity costs for local people, who would likely benefit more if they were given access to the land </w:t>
      </w:r>
      <w:r w:rsidR="00AF2607">
        <w:fldChar w:fldCharType="begin"/>
      </w:r>
      <w:r w:rsidR="00AF2607">
        <w:instrText xml:space="preserve"> ADDIN ZOTERO_ITEM CSL_CITATION {"citationID":"U0CT8V0U","properties":{"formattedCitation":"(De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AF2607">
        <w:fldChar w:fldCharType="separate"/>
      </w:r>
      <w:r w:rsidR="00AF2607" w:rsidRPr="00AF2607">
        <w:rPr>
          <w:rFonts w:ascii="Calibri" w:hAnsi="Calibri" w:cs="Calibri"/>
        </w:rPr>
        <w:t>(De Schutter 2011)</w:t>
      </w:r>
      <w:r w:rsidR="00AF2607">
        <w:fldChar w:fldCharType="end"/>
      </w:r>
      <w:r w:rsidR="00AF2607">
        <w:t>.</w:t>
      </w:r>
      <w:r w:rsidR="007D5AEB">
        <w:t xml:space="preserve"> </w:t>
      </w:r>
      <w:r w:rsidR="00AF2607">
        <w:t xml:space="preserve">Furthermore, agro-industrial production of cash crops for international markets leaves the country open to price shocks and other suboptimal market fluctuations. </w:t>
      </w:r>
      <w:r w:rsidR="007D5AEB">
        <w:t xml:space="preserve">Nevertheless, the agricultural sector is still a fundamental part of the national economy and labour force, and further agricultural development </w:t>
      </w:r>
      <w:r w:rsidR="00FC0B89">
        <w:t>that embodies sustainability, increased productivity through improved technology, and value-addition via further processing</w:t>
      </w:r>
      <w:r w:rsidR="007D5AEB">
        <w:t xml:space="preserve"> </w:t>
      </w:r>
      <w:r w:rsidR="00FC0B89">
        <w:t xml:space="preserve">rather than land expansion, can continue to contribute to national development and poverty alleviation without the need for further deforestation </w:t>
      </w:r>
      <w:r w:rsidR="00FC0B89">
        <w:fldChar w:fldCharType="begin"/>
      </w:r>
      <w:r w:rsidR="00FC0B89">
        <w:instrText xml:space="preserve"> ADDIN ZOTERO_ITEM CSL_CITATION {"citationID":"YKMBcCcP","properties":{"formattedCitation":"(Eliste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FC0B89">
        <w:fldChar w:fldCharType="separate"/>
      </w:r>
      <w:r w:rsidR="00FC0B89" w:rsidRPr="00FC0B89">
        <w:rPr>
          <w:rFonts w:ascii="Calibri" w:hAnsi="Calibri" w:cs="Calibri"/>
        </w:rPr>
        <w:t>(Eliste &amp; Zorya 2015)</w:t>
      </w:r>
      <w:r w:rsidR="00FC0B89">
        <w:fldChar w:fldCharType="end"/>
      </w:r>
      <w:r w:rsidR="00FC0B89">
        <w:t xml:space="preserve">. </w:t>
      </w:r>
    </w:p>
    <w:p w14:paraId="07114DAF" w14:textId="77777777" w:rsidR="00526FE6" w:rsidRDefault="00526FE6" w:rsidP="000A46B5"/>
    <w:p w14:paraId="0456EBD3" w14:textId="77777777" w:rsidR="00B849E3" w:rsidRDefault="00526FE6" w:rsidP="000A46B5">
      <w:pPr>
        <w:rPr>
          <w:b/>
          <w:bCs/>
        </w:rPr>
      </w:pPr>
      <w:r w:rsidRPr="00526FE6">
        <w:rPr>
          <w:b/>
          <w:bCs/>
        </w:rPr>
        <w:t>References</w:t>
      </w:r>
    </w:p>
    <w:p w14:paraId="599468B3" w14:textId="77777777" w:rsidR="007B5516" w:rsidRDefault="00B849E3" w:rsidP="007B5516">
      <w:pPr>
        <w:pStyle w:val="Bibliography"/>
      </w:pPr>
      <w:r>
        <w:rPr>
          <w:b/>
          <w:bCs/>
        </w:rPr>
        <w:fldChar w:fldCharType="begin"/>
      </w:r>
      <w:r>
        <w:rPr>
          <w:b/>
          <w:bCs/>
        </w:rPr>
        <w:instrText xml:space="preserve"> ADDIN ZOTERO_BIBL {"uncited":[],"omitted":[],"custom":[]} CSL_BIBLIOGRAPHY </w:instrText>
      </w:r>
      <w:r>
        <w:rPr>
          <w:b/>
          <w:bCs/>
        </w:rPr>
        <w:fldChar w:fldCharType="separate"/>
      </w:r>
      <w:r w:rsidR="007B5516">
        <w:t xml:space="preserve">Barrett CB, Gibson CC, Hoffman B, </w:t>
      </w:r>
      <w:proofErr w:type="spellStart"/>
      <w:r w:rsidR="007B5516">
        <w:t>McCUBBINS</w:t>
      </w:r>
      <w:proofErr w:type="spellEnd"/>
      <w:r w:rsidR="007B5516">
        <w:t xml:space="preserve"> MD. 2006. The Complex Links between Governance and Biodiversity. Conservation Biology </w:t>
      </w:r>
      <w:r w:rsidR="007B5516">
        <w:rPr>
          <w:b/>
          <w:bCs/>
        </w:rPr>
        <w:t>20</w:t>
      </w:r>
      <w:r w:rsidR="007B5516">
        <w:t>:1358–1366.</w:t>
      </w:r>
    </w:p>
    <w:p w14:paraId="2D817DEF" w14:textId="77777777" w:rsidR="007B5516" w:rsidRDefault="007B5516" w:rsidP="007B5516">
      <w:pPr>
        <w:pStyle w:val="Bibliography"/>
      </w:pPr>
      <w:proofErr w:type="spellStart"/>
      <w:r>
        <w:t>Bartoń</w:t>
      </w:r>
      <w:proofErr w:type="spellEnd"/>
      <w:r>
        <w:t xml:space="preserve"> K. 2020. </w:t>
      </w:r>
      <w:proofErr w:type="spellStart"/>
      <w:r>
        <w:t>MuMIn</w:t>
      </w:r>
      <w:proofErr w:type="spellEnd"/>
      <w:r>
        <w:t>: Multi-Model Inference. Available from https://rdrr.io/cran/MuMIn/ (accessed April 29, 2021).</w:t>
      </w:r>
    </w:p>
    <w:p w14:paraId="5BC90AAC" w14:textId="77777777" w:rsidR="007B5516" w:rsidRDefault="007B5516" w:rsidP="007B5516">
      <w:pPr>
        <w:pStyle w:val="Bibliography"/>
      </w:pPr>
      <w:r>
        <w:t xml:space="preserve">Bhattacharya P, Pradhan L, Yadav G. 2010. Joint forest management in India: Experiences of two decades. Resources, Conservation and Recycling </w:t>
      </w:r>
      <w:r>
        <w:rPr>
          <w:b/>
          <w:bCs/>
        </w:rPr>
        <w:t>54</w:t>
      </w:r>
      <w:r>
        <w:t>:469–480.</w:t>
      </w:r>
    </w:p>
    <w:p w14:paraId="4AAB41F3" w14:textId="77777777" w:rsidR="007B5516" w:rsidRDefault="007B5516" w:rsidP="007B5516">
      <w:pPr>
        <w:pStyle w:val="Bibliography"/>
      </w:pPr>
      <w:r>
        <w:t xml:space="preserve">Bhattarai M, </w:t>
      </w:r>
      <w:proofErr w:type="spellStart"/>
      <w:r>
        <w:t>Hammig</w:t>
      </w:r>
      <w:proofErr w:type="spellEnd"/>
      <w:r>
        <w:t xml:space="preserve"> M. 2004. Governance, economic policy, and the environmental Kuznets curve for natural tropical forests. Environment and Development Economics </w:t>
      </w:r>
      <w:r>
        <w:rPr>
          <w:b/>
          <w:bCs/>
        </w:rPr>
        <w:t>9</w:t>
      </w:r>
      <w:r>
        <w:t>:367–382.</w:t>
      </w:r>
    </w:p>
    <w:p w14:paraId="270DDC79" w14:textId="77777777" w:rsidR="007B5516" w:rsidRDefault="007B5516" w:rsidP="007B5516">
      <w:pPr>
        <w:pStyle w:val="Bibliography"/>
      </w:pPr>
      <w:r>
        <w:t>Bonilla-Bedoya S, Estrella-</w:t>
      </w:r>
      <w:proofErr w:type="spellStart"/>
      <w:r>
        <w:t>Bastidas</w:t>
      </w:r>
      <w:proofErr w:type="spellEnd"/>
      <w:r>
        <w:t xml:space="preserve"> A, Molina JR, Herrera MÁ. 2018. Socioecological system and potential deforestation in </w:t>
      </w:r>
      <w:proofErr w:type="gramStart"/>
      <w:r>
        <w:t>Western Amazon forest</w:t>
      </w:r>
      <w:proofErr w:type="gramEnd"/>
      <w:r>
        <w:t xml:space="preserve"> landscapes. Science of The Total Environment </w:t>
      </w:r>
      <w:r>
        <w:rPr>
          <w:b/>
          <w:bCs/>
        </w:rPr>
        <w:t>644</w:t>
      </w:r>
      <w:r>
        <w:t>:1044–1055.</w:t>
      </w:r>
    </w:p>
    <w:p w14:paraId="59CFD596" w14:textId="77777777" w:rsidR="007B5516" w:rsidRDefault="007B5516" w:rsidP="007B5516">
      <w:pPr>
        <w:pStyle w:val="Bibliography"/>
      </w:pPr>
      <w:r>
        <w:t xml:space="preserve">Burnham KP, Anderson DR. 2007. Model Selection and </w:t>
      </w:r>
      <w:proofErr w:type="spellStart"/>
      <w:r>
        <w:t>Multimodel</w:t>
      </w:r>
      <w:proofErr w:type="spellEnd"/>
      <w:r>
        <w:t xml:space="preserve"> Inference: A Practical Information-Theoretic Approach. Springer Science &amp; Business Media.</w:t>
      </w:r>
    </w:p>
    <w:p w14:paraId="1541CE36" w14:textId="77777777" w:rsidR="007B5516" w:rsidRDefault="007B5516" w:rsidP="007B5516">
      <w:pPr>
        <w:pStyle w:val="Bibliography"/>
      </w:pPr>
      <w:r>
        <w:t xml:space="preserve">Caravaggio N. 2020a. Economic growth and the forest development path: A theoretical re-assessment of the environmental Kuznets curve for deforestation. Forest Policy and Economics </w:t>
      </w:r>
      <w:r>
        <w:rPr>
          <w:b/>
          <w:bCs/>
        </w:rPr>
        <w:t>118</w:t>
      </w:r>
      <w:r>
        <w:t>:102259.</w:t>
      </w:r>
    </w:p>
    <w:p w14:paraId="1890A49E" w14:textId="77777777" w:rsidR="007B5516" w:rsidRDefault="007B5516" w:rsidP="007B5516">
      <w:pPr>
        <w:pStyle w:val="Bibliography"/>
      </w:pPr>
      <w:r>
        <w:t xml:space="preserve">Caravaggio N. 2020b. A global empirical re-assessment of the Environmental Kuznets curve for deforestation. Forest Policy and Economics </w:t>
      </w:r>
      <w:r>
        <w:rPr>
          <w:b/>
          <w:bCs/>
        </w:rPr>
        <w:t>119</w:t>
      </w:r>
      <w:r>
        <w:t>:102282.</w:t>
      </w:r>
    </w:p>
    <w:p w14:paraId="00080151" w14:textId="77777777" w:rsidR="007B5516" w:rsidRDefault="007B5516" w:rsidP="007B5516">
      <w:pPr>
        <w:pStyle w:val="Bibliography"/>
      </w:pPr>
      <w:proofErr w:type="spellStart"/>
      <w:r>
        <w:t>Ceddia</w:t>
      </w:r>
      <w:proofErr w:type="spellEnd"/>
      <w:r>
        <w:t xml:space="preserve"> MG, Gunter U, Corriveau-Bourque A. 2015. Land tenure and agricultural expansion in Latin America: The role of Indigenous Peoples’ and local communities’ forest rights. Global Environmental Change </w:t>
      </w:r>
      <w:r>
        <w:rPr>
          <w:b/>
          <w:bCs/>
        </w:rPr>
        <w:t>35</w:t>
      </w:r>
      <w:r>
        <w:t>:316–322.</w:t>
      </w:r>
    </w:p>
    <w:p w14:paraId="4E273194" w14:textId="77777777" w:rsidR="007B5516" w:rsidRDefault="007B5516" w:rsidP="007B5516">
      <w:pPr>
        <w:pStyle w:val="Bibliography"/>
      </w:pPr>
      <w:r>
        <w:t xml:space="preserve">Chapman PM, Tobias JA, Edwards DP, Davies RG. 2018. Contrasting impacts of land-use change on phylogenetic and functional diversity of tropical forest birds. Journal of Applied Ecology </w:t>
      </w:r>
      <w:r>
        <w:rPr>
          <w:b/>
          <w:bCs/>
        </w:rPr>
        <w:t>55</w:t>
      </w:r>
      <w:r>
        <w:t>:1604–1614.</w:t>
      </w:r>
    </w:p>
    <w:p w14:paraId="50A5DA99" w14:textId="77777777" w:rsidR="007B5516" w:rsidRDefault="007B5516" w:rsidP="007B5516">
      <w:pPr>
        <w:pStyle w:val="Bibliography"/>
      </w:pPr>
      <w:proofErr w:type="spellStart"/>
      <w:r>
        <w:lastRenderedPageBreak/>
        <w:t>Chhair</w:t>
      </w:r>
      <w:proofErr w:type="spellEnd"/>
      <w:r>
        <w:t xml:space="preserve"> S, Ung L. 2013. Economic history of industrialization in Cambodia. Working Paper No.7, WIDER. World </w:t>
      </w:r>
      <w:proofErr w:type="spellStart"/>
      <w:r>
        <w:t>Institue</w:t>
      </w:r>
      <w:proofErr w:type="spellEnd"/>
      <w:r>
        <w:t xml:space="preserve"> for Development Economics Research.</w:t>
      </w:r>
    </w:p>
    <w:p w14:paraId="05C01346" w14:textId="77777777" w:rsidR="007B5516" w:rsidRDefault="007B5516" w:rsidP="007B5516">
      <w:pPr>
        <w:pStyle w:val="Bibliography"/>
      </w:pPr>
      <w:r>
        <w:t xml:space="preserve">Clement F, Orange D, Williams M, Mulley C, </w:t>
      </w:r>
      <w:proofErr w:type="spellStart"/>
      <w:r>
        <w:t>Epprecht</w:t>
      </w:r>
      <w:proofErr w:type="spellEnd"/>
      <w:r>
        <w:t xml:space="preserve"> M. 2009. Drivers of afforestation in Northern Vietnam: Assessing local variations using geographically weighted regression. Applied Geography </w:t>
      </w:r>
      <w:r>
        <w:rPr>
          <w:b/>
          <w:bCs/>
        </w:rPr>
        <w:t>29</w:t>
      </w:r>
      <w:r>
        <w:t>:561–576.</w:t>
      </w:r>
    </w:p>
    <w:p w14:paraId="34B0294A" w14:textId="77777777" w:rsidR="007B5516" w:rsidRDefault="007B5516" w:rsidP="007B5516">
      <w:pPr>
        <w:pStyle w:val="Bibliography"/>
      </w:pPr>
      <w:r>
        <w:t>Crawley MJ. 2007. The R Book. Wiley, Chichester, UK.</w:t>
      </w:r>
    </w:p>
    <w:p w14:paraId="652CD2F3" w14:textId="77777777" w:rsidR="007B5516" w:rsidRDefault="007B5516" w:rsidP="007B5516">
      <w:pPr>
        <w:pStyle w:val="Bibliography"/>
      </w:pPr>
      <w:r>
        <w:t xml:space="preserve">Cropper M, Griffiths C. 1994. The Interaction of Population Growth and Environmental Quality. The American Economic Review </w:t>
      </w:r>
      <w:r>
        <w:rPr>
          <w:b/>
          <w:bCs/>
        </w:rPr>
        <w:t>84</w:t>
      </w:r>
      <w:r>
        <w:t>:250–254. American Economic Association.</w:t>
      </w:r>
    </w:p>
    <w:p w14:paraId="03A590AB" w14:textId="77777777" w:rsidR="007B5516" w:rsidRDefault="007B5516" w:rsidP="007B5516">
      <w:pPr>
        <w:pStyle w:val="Bibliography"/>
      </w:pPr>
      <w:proofErr w:type="spellStart"/>
      <w:r>
        <w:t>Culas</w:t>
      </w:r>
      <w:proofErr w:type="spellEnd"/>
      <w:r>
        <w:t xml:space="preserve"> RJ. 2007. Deforestation and the environmental Kuznets curve: An institutional perspective. Ecological Economics </w:t>
      </w:r>
      <w:r>
        <w:rPr>
          <w:b/>
          <w:bCs/>
        </w:rPr>
        <w:t>61</w:t>
      </w:r>
      <w:r>
        <w:t>:429–437.</w:t>
      </w:r>
    </w:p>
    <w:p w14:paraId="01ABA22D" w14:textId="77777777" w:rsidR="007B5516" w:rsidRDefault="007B5516" w:rsidP="007B5516">
      <w:pPr>
        <w:pStyle w:val="Bibliography"/>
      </w:pPr>
      <w:proofErr w:type="spellStart"/>
      <w:r>
        <w:t>Culas</w:t>
      </w:r>
      <w:proofErr w:type="spellEnd"/>
      <w:r>
        <w:t xml:space="preserve"> RJ. 2012. REDD and forest transition: </w:t>
      </w:r>
      <w:proofErr w:type="spellStart"/>
      <w:r>
        <w:t>Tunneling</w:t>
      </w:r>
      <w:proofErr w:type="spellEnd"/>
      <w:r>
        <w:t xml:space="preserve"> through the environmental Kuznets curve. Ecological Economics </w:t>
      </w:r>
      <w:r>
        <w:rPr>
          <w:b/>
          <w:bCs/>
        </w:rPr>
        <w:t>79</w:t>
      </w:r>
      <w:r>
        <w:t>:44–51.</w:t>
      </w:r>
    </w:p>
    <w:p w14:paraId="307958B6" w14:textId="77777777" w:rsidR="007B5516" w:rsidRDefault="007B5516" w:rsidP="007B5516">
      <w:pPr>
        <w:pStyle w:val="Bibliography"/>
      </w:pPr>
      <w:r>
        <w:t xml:space="preserve">Curtis PG, Slay CM, Harris NL, </w:t>
      </w:r>
      <w:proofErr w:type="spellStart"/>
      <w:r>
        <w:t>Tyukavina</w:t>
      </w:r>
      <w:proofErr w:type="spellEnd"/>
      <w:r>
        <w:t xml:space="preserve"> A, Hansen MC. 2018. Classifying drivers of global forest loss. Science </w:t>
      </w:r>
      <w:r>
        <w:rPr>
          <w:b/>
          <w:bCs/>
        </w:rPr>
        <w:t>361</w:t>
      </w:r>
      <w:r>
        <w:t>:1108–1111.</w:t>
      </w:r>
    </w:p>
    <w:p w14:paraId="3A4D1915" w14:textId="77777777" w:rsidR="007B5516" w:rsidRDefault="007B5516" w:rsidP="007B5516">
      <w:pPr>
        <w:pStyle w:val="Bibliography"/>
      </w:pPr>
      <w:r>
        <w:t xml:space="preserve">Davis KF, Yu K, </w:t>
      </w:r>
      <w:proofErr w:type="spellStart"/>
      <w:r>
        <w:t>Rulli</w:t>
      </w:r>
      <w:proofErr w:type="spellEnd"/>
      <w:r>
        <w:t xml:space="preserve"> MC, </w:t>
      </w:r>
      <w:proofErr w:type="spellStart"/>
      <w:r>
        <w:t>Pichdara</w:t>
      </w:r>
      <w:proofErr w:type="spellEnd"/>
      <w:r>
        <w:t xml:space="preserve"> L, </w:t>
      </w:r>
      <w:proofErr w:type="spellStart"/>
      <w:r>
        <w:t>D’Odorico</w:t>
      </w:r>
      <w:proofErr w:type="spellEnd"/>
      <w:r>
        <w:t xml:space="preserve"> P. 2015. Accelerated deforestation driven by large-scale land acquisitions in Cambodia. Nature Geoscience </w:t>
      </w:r>
      <w:r>
        <w:rPr>
          <w:b/>
          <w:bCs/>
        </w:rPr>
        <w:t>8</w:t>
      </w:r>
      <w:r>
        <w:t>:772–775.</w:t>
      </w:r>
    </w:p>
    <w:p w14:paraId="3AC818BD" w14:textId="77777777" w:rsidR="007B5516" w:rsidRDefault="007B5516" w:rsidP="007B5516">
      <w:pPr>
        <w:pStyle w:val="Bibliography"/>
      </w:pPr>
      <w:r>
        <w:t xml:space="preserve">De </w:t>
      </w:r>
      <w:proofErr w:type="spellStart"/>
      <w:r>
        <w:t>Schutter</w:t>
      </w:r>
      <w:proofErr w:type="spellEnd"/>
      <w:r>
        <w:t xml:space="preserve"> O. 2011. How not to think of land-grabbing: three critiques of large-scale investments in farmland. The Journal of Peasant Studies </w:t>
      </w:r>
      <w:r>
        <w:rPr>
          <w:b/>
          <w:bCs/>
        </w:rPr>
        <w:t>38</w:t>
      </w:r>
      <w:r>
        <w:t>:249–279. Routledge.</w:t>
      </w:r>
    </w:p>
    <w:p w14:paraId="2969E9E5" w14:textId="77777777" w:rsidR="007B5516" w:rsidRDefault="007B5516" w:rsidP="007B5516">
      <w:pPr>
        <w:pStyle w:val="Bibliography"/>
      </w:pPr>
      <w:r>
        <w:t xml:space="preserve">Deininger K, </w:t>
      </w:r>
      <w:proofErr w:type="spellStart"/>
      <w:r>
        <w:t>Byerlee</w:t>
      </w:r>
      <w:proofErr w:type="spellEnd"/>
      <w:r>
        <w:t xml:space="preserve"> D. 2011. Rising Global Interest in Farmland: Can It Yield Sustainable and Equitable Benefits? World Bank Publications.</w:t>
      </w:r>
    </w:p>
    <w:p w14:paraId="5F3ECADC" w14:textId="77777777" w:rsidR="007B5516" w:rsidRDefault="007B5516" w:rsidP="007B5516">
      <w:pPr>
        <w:pStyle w:val="Bibliography"/>
      </w:pPr>
      <w:proofErr w:type="spellStart"/>
      <w:r>
        <w:t>Eliste</w:t>
      </w:r>
      <w:proofErr w:type="spellEnd"/>
      <w:r>
        <w:t xml:space="preserve"> P, </w:t>
      </w:r>
      <w:proofErr w:type="spellStart"/>
      <w:r>
        <w:t>Zorya</w:t>
      </w:r>
      <w:proofErr w:type="spellEnd"/>
      <w:r>
        <w:t xml:space="preserve"> S. 2015. Cambodian agriculture in transition: Opportunities and risks. World Bank Group, Washington DC, USA. Available from http://documents.worldbank.org/curated/en/805091467993504209/Cambodian-agriculture-in-transition-opportunities-and-risks.</w:t>
      </w:r>
    </w:p>
    <w:p w14:paraId="06F93D81" w14:textId="77777777" w:rsidR="007B5516" w:rsidRDefault="007B5516" w:rsidP="007B5516">
      <w:pPr>
        <w:pStyle w:val="Bibliography"/>
      </w:pPr>
      <w:r>
        <w:t xml:space="preserve">Estoque RC, Ooba M, </w:t>
      </w:r>
      <w:proofErr w:type="spellStart"/>
      <w:r>
        <w:t>Avitabile</w:t>
      </w:r>
      <w:proofErr w:type="spellEnd"/>
      <w:r>
        <w:t xml:space="preserve"> V, </w:t>
      </w:r>
      <w:proofErr w:type="spellStart"/>
      <w:r>
        <w:t>Hijioka</w:t>
      </w:r>
      <w:proofErr w:type="spellEnd"/>
      <w:r>
        <w:t xml:space="preserve"> Y, </w:t>
      </w:r>
      <w:proofErr w:type="spellStart"/>
      <w:r>
        <w:t>DasGupta</w:t>
      </w:r>
      <w:proofErr w:type="spellEnd"/>
      <w:r>
        <w:t xml:space="preserve"> R, </w:t>
      </w:r>
      <w:proofErr w:type="spellStart"/>
      <w:r>
        <w:t>Togawa</w:t>
      </w:r>
      <w:proofErr w:type="spellEnd"/>
      <w:r>
        <w:t xml:space="preserve"> T, Murayama Y. 2019. The future of Southeast Asia’s forests. Nature Communications </w:t>
      </w:r>
      <w:r>
        <w:rPr>
          <w:b/>
          <w:bCs/>
        </w:rPr>
        <w:t>10</w:t>
      </w:r>
      <w:r>
        <w:t>:1829.</w:t>
      </w:r>
    </w:p>
    <w:p w14:paraId="22B940B4" w14:textId="77777777" w:rsidR="007B5516" w:rsidRDefault="007B5516" w:rsidP="007B5516">
      <w:pPr>
        <w:pStyle w:val="Bibliography"/>
      </w:pPr>
      <w:r>
        <w:t xml:space="preserve">Ewers RM. 2006. Interaction effects between economic development and forest cover determine deforestation rates. Global Environmental Change </w:t>
      </w:r>
      <w:r>
        <w:rPr>
          <w:b/>
          <w:bCs/>
        </w:rPr>
        <w:t>16</w:t>
      </w:r>
      <w:r>
        <w:t>:161–169.</w:t>
      </w:r>
    </w:p>
    <w:p w14:paraId="37F3EDC4" w14:textId="77777777" w:rsidR="007B5516" w:rsidRDefault="007B5516" w:rsidP="007B5516">
      <w:pPr>
        <w:pStyle w:val="Bibliography"/>
      </w:pPr>
      <w:r>
        <w:t xml:space="preserve">Fan Q, Ding S. 2016. Landscape pattern changes at a county scale: A case study in </w:t>
      </w:r>
      <w:proofErr w:type="spellStart"/>
      <w:r>
        <w:t>Fengqiu</w:t>
      </w:r>
      <w:proofErr w:type="spellEnd"/>
      <w:r>
        <w:t xml:space="preserve">, Henan Province, China from 1990 to 2013. CATENA </w:t>
      </w:r>
      <w:r>
        <w:rPr>
          <w:b/>
          <w:bCs/>
        </w:rPr>
        <w:t>137</w:t>
      </w:r>
      <w:r>
        <w:t>:152–160.</w:t>
      </w:r>
    </w:p>
    <w:p w14:paraId="23F550C5" w14:textId="77777777" w:rsidR="007B5516" w:rsidRDefault="007B5516" w:rsidP="007B5516">
      <w:pPr>
        <w:pStyle w:val="Bibliography"/>
      </w:pPr>
      <w:r>
        <w:t>FAO. 2020. Global Forest Resources Assessment 2020: Main report. FAO, Rome, Italy. Available from https://www.fao.org/documents/card/en/c/ca9825en (accessed October 21, 2021).</w:t>
      </w:r>
    </w:p>
    <w:p w14:paraId="152863DF" w14:textId="77777777" w:rsidR="007B5516" w:rsidRDefault="007B5516" w:rsidP="007B5516">
      <w:pPr>
        <w:pStyle w:val="Bibliography"/>
      </w:pPr>
      <w:proofErr w:type="spellStart"/>
      <w:r>
        <w:t>Frewer</w:t>
      </w:r>
      <w:proofErr w:type="spellEnd"/>
      <w:r>
        <w:t xml:space="preserve"> T, Chan S. 2014. GIS and the ‘Usual Suspects’-[Mis]understanding Land Use Change in Cambodia. Human Ecology </w:t>
      </w:r>
      <w:r>
        <w:rPr>
          <w:b/>
          <w:bCs/>
        </w:rPr>
        <w:t>42</w:t>
      </w:r>
      <w:r>
        <w:t>:267–281.</w:t>
      </w:r>
    </w:p>
    <w:p w14:paraId="498C0E5E" w14:textId="77777777" w:rsidR="007B5516" w:rsidRDefault="007B5516" w:rsidP="007B5516">
      <w:pPr>
        <w:pStyle w:val="Bibliography"/>
      </w:pPr>
      <w:proofErr w:type="spellStart"/>
      <w:r>
        <w:t>Gaughan</w:t>
      </w:r>
      <w:proofErr w:type="spellEnd"/>
      <w:r>
        <w:t xml:space="preserve"> AE, Binford MW, Southworth J. 2009. Tourism, forest conversion, and land transformations in the Angkor basin, Cambodia. Applied Geography </w:t>
      </w:r>
      <w:r>
        <w:rPr>
          <w:b/>
          <w:bCs/>
        </w:rPr>
        <w:t>29</w:t>
      </w:r>
      <w:r>
        <w:t>:212–223.</w:t>
      </w:r>
    </w:p>
    <w:p w14:paraId="1D101A5F" w14:textId="77777777" w:rsidR="007B5516" w:rsidRDefault="007B5516" w:rsidP="007B5516">
      <w:pPr>
        <w:pStyle w:val="Bibliography"/>
      </w:pPr>
      <w:r>
        <w:lastRenderedPageBreak/>
        <w:t xml:space="preserve">Geist HJ, </w:t>
      </w:r>
      <w:proofErr w:type="spellStart"/>
      <w:r>
        <w:t>Lambin</w:t>
      </w:r>
      <w:proofErr w:type="spellEnd"/>
      <w:r>
        <w:t xml:space="preserve"> EF. 2002. Proximate Causes and Underlying Driving Forces of Tropical </w:t>
      </w:r>
      <w:proofErr w:type="spellStart"/>
      <w:r>
        <w:t>DeforestationTropical</w:t>
      </w:r>
      <w:proofErr w:type="spellEnd"/>
      <w:r>
        <w:t xml:space="preserve"> forests are disappearing as the result of many pressures, both local and regional, acting in various combinations in different geographical locations. </w:t>
      </w:r>
      <w:proofErr w:type="spellStart"/>
      <w:r>
        <w:t>BioScience</w:t>
      </w:r>
      <w:proofErr w:type="spellEnd"/>
      <w:r>
        <w:t xml:space="preserve"> </w:t>
      </w:r>
      <w:r>
        <w:rPr>
          <w:b/>
          <w:bCs/>
        </w:rPr>
        <w:t>52</w:t>
      </w:r>
      <w:r>
        <w:t>:143–150.</w:t>
      </w:r>
    </w:p>
    <w:p w14:paraId="0DD06969" w14:textId="77777777" w:rsidR="007B5516" w:rsidRDefault="007B5516" w:rsidP="007B5516">
      <w:pPr>
        <w:pStyle w:val="Bibliography"/>
      </w:pPr>
      <w:r>
        <w:t>Global Witness. 2013. Rubber Barons: How Vietnamese companies and international financiers are driving a land grabbing crisis in Cambodia and Laos. Global Witness. Available from https://www.globalwitness.org/en-gb/campaigns/land-deals/rubberbarons/.</w:t>
      </w:r>
    </w:p>
    <w:p w14:paraId="0F688BC8" w14:textId="77777777" w:rsidR="007B5516" w:rsidRDefault="007B5516" w:rsidP="007B5516">
      <w:pPr>
        <w:pStyle w:val="Bibliography"/>
      </w:pPr>
      <w:r>
        <w:t xml:space="preserve">Gong C, Yu S, </w:t>
      </w:r>
      <w:proofErr w:type="spellStart"/>
      <w:r>
        <w:t>Joesting</w:t>
      </w:r>
      <w:proofErr w:type="spellEnd"/>
      <w:r>
        <w:t xml:space="preserve"> H, Chen J. 2013. Determining socioeconomic drivers of urban forest fragmentation with historical remote sensing images. Landscape and Urban Planning </w:t>
      </w:r>
      <w:r>
        <w:rPr>
          <w:b/>
          <w:bCs/>
        </w:rPr>
        <w:t>117</w:t>
      </w:r>
      <w:r>
        <w:t>:57–65.</w:t>
      </w:r>
    </w:p>
    <w:p w14:paraId="38C738B2" w14:textId="77777777" w:rsidR="007B5516" w:rsidRDefault="007B5516" w:rsidP="007B5516">
      <w:pPr>
        <w:pStyle w:val="Bibliography"/>
      </w:pPr>
      <w:r>
        <w:t xml:space="preserve">Green WN. 2020. Financial landscapes of agrarian change in Cambodia. </w:t>
      </w:r>
      <w:proofErr w:type="spellStart"/>
      <w:r>
        <w:t>GeoforumDOI</w:t>
      </w:r>
      <w:proofErr w:type="spellEnd"/>
      <w:r>
        <w:t>: 10.1016/j.geoforum.2020.02.001. Available from https://www.sciencedirect.com/science/article/pii/S0016718520300361 (accessed October 20, 2021).</w:t>
      </w:r>
    </w:p>
    <w:p w14:paraId="4DD6D19D" w14:textId="77777777" w:rsidR="007B5516" w:rsidRDefault="007B5516" w:rsidP="007B5516">
      <w:pPr>
        <w:pStyle w:val="Bibliography"/>
      </w:pPr>
      <w:r>
        <w:t xml:space="preserve">Grogan K, </w:t>
      </w:r>
      <w:proofErr w:type="spellStart"/>
      <w:r>
        <w:t>Pflugmacher</w:t>
      </w:r>
      <w:proofErr w:type="spellEnd"/>
      <w:r>
        <w:t xml:space="preserve"> D, </w:t>
      </w:r>
      <w:proofErr w:type="spellStart"/>
      <w:r>
        <w:t>Hostert</w:t>
      </w:r>
      <w:proofErr w:type="spellEnd"/>
      <w:r>
        <w:t xml:space="preserve"> P, Kennedy R, </w:t>
      </w:r>
      <w:proofErr w:type="spellStart"/>
      <w:r>
        <w:t>Fensholt</w:t>
      </w:r>
      <w:proofErr w:type="spellEnd"/>
      <w:r>
        <w:t xml:space="preserve"> R. 2015. Cross-border forest disturbance and the role of natural rubber in mainland Southeast Asia using annual Landsat time series. Remote Sensing of Environment </w:t>
      </w:r>
      <w:r>
        <w:rPr>
          <w:b/>
          <w:bCs/>
        </w:rPr>
        <w:t>169</w:t>
      </w:r>
      <w:r>
        <w:t>:438–453.</w:t>
      </w:r>
    </w:p>
    <w:p w14:paraId="453462C7" w14:textId="77777777" w:rsidR="007B5516" w:rsidRDefault="007B5516" w:rsidP="007B5516">
      <w:pPr>
        <w:pStyle w:val="Bibliography"/>
      </w:pPr>
      <w:r>
        <w:t xml:space="preserve">Grogan K, </w:t>
      </w:r>
      <w:proofErr w:type="spellStart"/>
      <w:r>
        <w:t>Pflugmacher</w:t>
      </w:r>
      <w:proofErr w:type="spellEnd"/>
      <w:r>
        <w:t xml:space="preserve"> D, </w:t>
      </w:r>
      <w:proofErr w:type="spellStart"/>
      <w:r>
        <w:t>Hostert</w:t>
      </w:r>
      <w:proofErr w:type="spellEnd"/>
      <w:r>
        <w:t xml:space="preserve"> P, Mertz O, </w:t>
      </w:r>
      <w:proofErr w:type="spellStart"/>
      <w:r>
        <w:t>Fensholt</w:t>
      </w:r>
      <w:proofErr w:type="spellEnd"/>
      <w:r>
        <w:t xml:space="preserve"> R. 2019. Unravelling the link between global rubber price and tropical deforestation in Cambodia. Nature Plants </w:t>
      </w:r>
      <w:r>
        <w:rPr>
          <w:b/>
          <w:bCs/>
        </w:rPr>
        <w:t>5</w:t>
      </w:r>
      <w:r>
        <w:t>:47–53.</w:t>
      </w:r>
    </w:p>
    <w:p w14:paraId="05BE57F8" w14:textId="77777777" w:rsidR="007B5516" w:rsidRDefault="007B5516" w:rsidP="007B5516">
      <w:pPr>
        <w:pStyle w:val="Bibliography"/>
      </w:pPr>
      <w:r>
        <w:t xml:space="preserve">Hamada K, </w:t>
      </w:r>
      <w:proofErr w:type="spellStart"/>
      <w:r>
        <w:t>Kasuya</w:t>
      </w:r>
      <w:proofErr w:type="spellEnd"/>
      <w:r>
        <w:t xml:space="preserve"> M. 1992. The reconstruction and </w:t>
      </w:r>
      <w:proofErr w:type="spellStart"/>
      <w:r>
        <w:t>stbilization</w:t>
      </w:r>
      <w:proofErr w:type="spellEnd"/>
      <w:r>
        <w:t xml:space="preserve"> of the </w:t>
      </w:r>
      <w:proofErr w:type="spellStart"/>
      <w:r>
        <w:t>postwar</w:t>
      </w:r>
      <w:proofErr w:type="spellEnd"/>
      <w:r>
        <w:t xml:space="preserve"> Japanese economy: Possible lessons for Eastern Europe? </w:t>
      </w:r>
      <w:proofErr w:type="spellStart"/>
      <w:r>
        <w:t>Center</w:t>
      </w:r>
      <w:proofErr w:type="spellEnd"/>
      <w:r>
        <w:t xml:space="preserve"> Discussion Paper 672. Yale University Economic Growth </w:t>
      </w:r>
      <w:proofErr w:type="spellStart"/>
      <w:r>
        <w:t>Center</w:t>
      </w:r>
      <w:proofErr w:type="spellEnd"/>
      <w:r>
        <w:t>, New Haven, CT.</w:t>
      </w:r>
    </w:p>
    <w:p w14:paraId="7241793E" w14:textId="77777777" w:rsidR="007B5516" w:rsidRDefault="007B5516" w:rsidP="007B5516">
      <w:pPr>
        <w:pStyle w:val="Bibliography"/>
      </w:pPr>
      <w:r>
        <w:t xml:space="preserve">He J, Lang R, Xu J. 2014. Local Dynamics Driving Forest Transition: Insights from Upland Villages in Southwest China. Forests </w:t>
      </w:r>
      <w:r>
        <w:rPr>
          <w:b/>
          <w:bCs/>
        </w:rPr>
        <w:t>5</w:t>
      </w:r>
      <w:r>
        <w:t>:214–233. Multidisciplinary Digital Publishing Institute.</w:t>
      </w:r>
    </w:p>
    <w:p w14:paraId="54D5298C" w14:textId="77777777" w:rsidR="007B5516" w:rsidRDefault="007B5516" w:rsidP="007B5516">
      <w:pPr>
        <w:pStyle w:val="Bibliography"/>
      </w:pPr>
      <w:r>
        <w:t xml:space="preserve">Hearn AJ, Cushman SA, </w:t>
      </w:r>
      <w:proofErr w:type="spellStart"/>
      <w:r>
        <w:t>Goossens</w:t>
      </w:r>
      <w:proofErr w:type="spellEnd"/>
      <w:r>
        <w:t xml:space="preserve"> B, Macdonald E, Ross J, Hunter LTB, Abram NK, Macdonald DW. 2018. Evaluating scenarios of landscape change for </w:t>
      </w:r>
      <w:proofErr w:type="spellStart"/>
      <w:r>
        <w:t>Sunda</w:t>
      </w:r>
      <w:proofErr w:type="spellEnd"/>
      <w:r>
        <w:t xml:space="preserve"> clouded leopard connectivity in a human dominated landscape. Biological Conservation </w:t>
      </w:r>
      <w:r>
        <w:rPr>
          <w:b/>
          <w:bCs/>
        </w:rPr>
        <w:t>222</w:t>
      </w:r>
      <w:r>
        <w:t>:232–240.</w:t>
      </w:r>
    </w:p>
    <w:p w14:paraId="10A7BA9A" w14:textId="77777777" w:rsidR="007B5516" w:rsidRDefault="007B5516" w:rsidP="007B5516">
      <w:pPr>
        <w:pStyle w:val="Bibliography"/>
      </w:pPr>
      <w:r>
        <w:t xml:space="preserve">Hoang NT, </w:t>
      </w:r>
      <w:proofErr w:type="spellStart"/>
      <w:r>
        <w:t>Kanemoto</w:t>
      </w:r>
      <w:proofErr w:type="spellEnd"/>
      <w:r>
        <w:t xml:space="preserve"> K. 2021. Mapping the deforestation footprint of nations reveals growing threat to tropical forests. Nature Ecology &amp; Evolution:1–9. Nature Publishing Group.</w:t>
      </w:r>
    </w:p>
    <w:p w14:paraId="0DAE5827" w14:textId="77777777" w:rsidR="007B5516" w:rsidRDefault="007B5516" w:rsidP="007B5516">
      <w:pPr>
        <w:pStyle w:val="Bibliography"/>
      </w:pPr>
      <w:r>
        <w:t xml:space="preserve">Hughes AC. 2017. Understanding the drivers of Southeast Asian biodiversity loss. Ecosphere </w:t>
      </w:r>
      <w:proofErr w:type="gramStart"/>
      <w:r>
        <w:rPr>
          <w:b/>
          <w:bCs/>
        </w:rPr>
        <w:t>8</w:t>
      </w:r>
      <w:r>
        <w:t>:e</w:t>
      </w:r>
      <w:proofErr w:type="gramEnd"/>
      <w:r>
        <w:t>01624.</w:t>
      </w:r>
    </w:p>
    <w:p w14:paraId="7478781A" w14:textId="77777777" w:rsidR="007B5516" w:rsidRDefault="007B5516" w:rsidP="007B5516">
      <w:pPr>
        <w:pStyle w:val="Bibliography"/>
      </w:pPr>
      <w:r>
        <w:t xml:space="preserve">Hughes AC. 2018. Have Indo-Malaysian forests reached the end of the road? Biological Conservation </w:t>
      </w:r>
      <w:r>
        <w:rPr>
          <w:b/>
          <w:bCs/>
        </w:rPr>
        <w:t>223</w:t>
      </w:r>
      <w:r>
        <w:t>:129–137.</w:t>
      </w:r>
    </w:p>
    <w:p w14:paraId="4CA47687" w14:textId="77777777" w:rsidR="007B5516" w:rsidRDefault="007B5516" w:rsidP="007B5516">
      <w:pPr>
        <w:pStyle w:val="Bibliography"/>
      </w:pPr>
      <w:r>
        <w:t xml:space="preserve">Hughes C, Un K. 2011. Cambodia’s Economic Transformation. 49, NIAS Studies in Asian Topic. Nordic Institute of Asian Studies, </w:t>
      </w:r>
      <w:proofErr w:type="spellStart"/>
      <w:r>
        <w:t>Leifsgade</w:t>
      </w:r>
      <w:proofErr w:type="spellEnd"/>
      <w:r>
        <w:t xml:space="preserve"> 33, DK-2300 Copenhagen S, Denmark.</w:t>
      </w:r>
    </w:p>
    <w:p w14:paraId="5C640743" w14:textId="77777777" w:rsidR="007B5516" w:rsidRDefault="007B5516" w:rsidP="007B5516">
      <w:pPr>
        <w:pStyle w:val="Bibliography"/>
      </w:pPr>
      <w:r>
        <w:t xml:space="preserve">Imai N, Furukawa T, </w:t>
      </w:r>
      <w:proofErr w:type="spellStart"/>
      <w:r>
        <w:t>Tsujino</w:t>
      </w:r>
      <w:proofErr w:type="spellEnd"/>
      <w:r>
        <w:t xml:space="preserve"> R, Kitamura S, Yumoto T. 2018. Factors affecting forest area change in Southeast Asia during 1980-2010. PLOS ONE </w:t>
      </w:r>
      <w:proofErr w:type="gramStart"/>
      <w:r>
        <w:rPr>
          <w:b/>
          <w:bCs/>
        </w:rPr>
        <w:t>13</w:t>
      </w:r>
      <w:r>
        <w:t>:e</w:t>
      </w:r>
      <w:proofErr w:type="gramEnd"/>
      <w:r>
        <w:t>0197391. Public Library of Science.</w:t>
      </w:r>
    </w:p>
    <w:p w14:paraId="0477769A" w14:textId="77777777" w:rsidR="007B5516" w:rsidRDefault="007B5516" w:rsidP="007B5516">
      <w:pPr>
        <w:pStyle w:val="Bibliography"/>
      </w:pPr>
      <w:r>
        <w:t xml:space="preserve">Jensen C. 2006. Foreign Direct Investment and economic transition: Panacea or pain killer? Europe-Asia Studies </w:t>
      </w:r>
      <w:r>
        <w:rPr>
          <w:b/>
          <w:bCs/>
        </w:rPr>
        <w:t>58</w:t>
      </w:r>
      <w:r>
        <w:t>:881–902. Routledge.</w:t>
      </w:r>
    </w:p>
    <w:p w14:paraId="760D9C94" w14:textId="77777777" w:rsidR="007B5516" w:rsidRDefault="007B5516" w:rsidP="007B5516">
      <w:pPr>
        <w:pStyle w:val="Bibliography"/>
      </w:pPr>
      <w:r>
        <w:lastRenderedPageBreak/>
        <w:t xml:space="preserve">Jiao T, Williams CA, Ghimire B, </w:t>
      </w:r>
      <w:proofErr w:type="spellStart"/>
      <w:r>
        <w:t>Masek</w:t>
      </w:r>
      <w:proofErr w:type="spellEnd"/>
      <w:r>
        <w:t xml:space="preserve"> J, Gao F, Schaaf C. 2017. Global climate forcing from albedo change caused by large-scale deforestation and reforestation: quantification and attribution of geographic variation. Climatic Change </w:t>
      </w:r>
      <w:r>
        <w:rPr>
          <w:b/>
          <w:bCs/>
        </w:rPr>
        <w:t>142</w:t>
      </w:r>
      <w:r>
        <w:t>:463–476.</w:t>
      </w:r>
    </w:p>
    <w:p w14:paraId="033CC12C" w14:textId="77777777" w:rsidR="007B5516" w:rsidRDefault="007B5516" w:rsidP="007B5516">
      <w:pPr>
        <w:pStyle w:val="Bibliography"/>
      </w:pPr>
      <w:proofErr w:type="spellStart"/>
      <w:r>
        <w:t>Kaimowitz</w:t>
      </w:r>
      <w:proofErr w:type="spellEnd"/>
      <w:r>
        <w:t xml:space="preserve"> D, </w:t>
      </w:r>
      <w:proofErr w:type="spellStart"/>
      <w:r>
        <w:t>Fauné</w:t>
      </w:r>
      <w:proofErr w:type="spellEnd"/>
      <w:r>
        <w:t xml:space="preserve"> A. 2003. Contras and Comandantes. Journal of Sustainable Forestry </w:t>
      </w:r>
      <w:r>
        <w:rPr>
          <w:b/>
          <w:bCs/>
        </w:rPr>
        <w:t>16</w:t>
      </w:r>
      <w:r>
        <w:t>:21–46. Taylor &amp; Francis.</w:t>
      </w:r>
    </w:p>
    <w:p w14:paraId="4CCB5B92" w14:textId="77777777" w:rsidR="007B5516" w:rsidRDefault="007B5516" w:rsidP="007B5516">
      <w:pPr>
        <w:pStyle w:val="Bibliography"/>
      </w:pPr>
      <w:r>
        <w:t xml:space="preserve">Kong R, </w:t>
      </w:r>
      <w:proofErr w:type="spellStart"/>
      <w:r>
        <w:t>Diepart</w:t>
      </w:r>
      <w:proofErr w:type="spellEnd"/>
      <w:r>
        <w:t xml:space="preserve"> J-C, Castella J-C, </w:t>
      </w:r>
      <w:proofErr w:type="spellStart"/>
      <w:r>
        <w:t>Lestrelin</w:t>
      </w:r>
      <w:proofErr w:type="spellEnd"/>
      <w:r>
        <w:t xml:space="preserve"> G, </w:t>
      </w:r>
      <w:proofErr w:type="spellStart"/>
      <w:r>
        <w:t>Tivet</w:t>
      </w:r>
      <w:proofErr w:type="spellEnd"/>
      <w:r>
        <w:t xml:space="preserve"> F, </w:t>
      </w:r>
      <w:proofErr w:type="spellStart"/>
      <w:r>
        <w:t>Belmain</w:t>
      </w:r>
      <w:proofErr w:type="spellEnd"/>
      <w:r>
        <w:t xml:space="preserve"> E, </w:t>
      </w:r>
      <w:proofErr w:type="spellStart"/>
      <w:r>
        <w:t>Bégué</w:t>
      </w:r>
      <w:proofErr w:type="spellEnd"/>
      <w:r>
        <w:t xml:space="preserve"> A. 2019. Understanding the drivers of deforestation and agricultural transformations in the </w:t>
      </w:r>
      <w:proofErr w:type="spellStart"/>
      <w:r>
        <w:t>Northwestern</w:t>
      </w:r>
      <w:proofErr w:type="spellEnd"/>
      <w:r>
        <w:t xml:space="preserve"> uplands of Cambodia. Applied Geography </w:t>
      </w:r>
      <w:r>
        <w:rPr>
          <w:b/>
          <w:bCs/>
        </w:rPr>
        <w:t>102</w:t>
      </w:r>
      <w:r>
        <w:t>:84–98.</w:t>
      </w:r>
    </w:p>
    <w:p w14:paraId="3084DEC9" w14:textId="77777777" w:rsidR="007B5516" w:rsidRDefault="007B5516" w:rsidP="007B5516">
      <w:pPr>
        <w:pStyle w:val="Bibliography"/>
      </w:pPr>
      <w:proofErr w:type="spellStart"/>
      <w:r>
        <w:t>Kuang</w:t>
      </w:r>
      <w:proofErr w:type="spellEnd"/>
      <w:r>
        <w:t xml:space="preserve"> W, Liu J, Dong J, Chi W, Zhang C. 2016. The rapid and massive urban and industrial land expansions in China between 1990 and 2010: A CLUD-based analysis of their trajectories, patterns, and drivers. Landscape and Urban Planning </w:t>
      </w:r>
      <w:r>
        <w:rPr>
          <w:b/>
          <w:bCs/>
        </w:rPr>
        <w:t>145</w:t>
      </w:r>
      <w:r>
        <w:t>:21–33.</w:t>
      </w:r>
    </w:p>
    <w:p w14:paraId="7463A154" w14:textId="77777777" w:rsidR="007B5516" w:rsidRDefault="007B5516" w:rsidP="007B5516">
      <w:pPr>
        <w:pStyle w:val="Bibliography"/>
      </w:pPr>
      <w:r>
        <w:t xml:space="preserve">Kugelman M, </w:t>
      </w:r>
      <w:proofErr w:type="spellStart"/>
      <w:r>
        <w:t>Levenstein</w:t>
      </w:r>
      <w:proofErr w:type="spellEnd"/>
      <w:r>
        <w:t xml:space="preserve"> SL. 2012. The global farms race: land grabs, agricultural investment, and the scramble for food security. The global farms race: land grabs, agricultural investment, and the scramble for food security. Island Press. Available from https://www.cabdirect.org/cabdirect/abstract/20123367959 (accessed October 24, 2021).</w:t>
      </w:r>
    </w:p>
    <w:p w14:paraId="2D310B54" w14:textId="77777777" w:rsidR="007B5516" w:rsidRDefault="007B5516" w:rsidP="007B5516">
      <w:pPr>
        <w:pStyle w:val="Bibliography"/>
      </w:pPr>
      <w:r>
        <w:t xml:space="preserve">Kull CA. 2017. Forest transitions: a new conceptual scheme. </w:t>
      </w:r>
      <w:proofErr w:type="spellStart"/>
      <w:r>
        <w:t>Geographica</w:t>
      </w:r>
      <w:proofErr w:type="spellEnd"/>
      <w:r>
        <w:t xml:space="preserve"> Helvetica </w:t>
      </w:r>
      <w:r>
        <w:rPr>
          <w:b/>
          <w:bCs/>
        </w:rPr>
        <w:t>72</w:t>
      </w:r>
      <w:r>
        <w:t>:465–474. Copernicus GmbH.</w:t>
      </w:r>
    </w:p>
    <w:p w14:paraId="4D8C5A13" w14:textId="77777777" w:rsidR="007B5516" w:rsidRDefault="007B5516" w:rsidP="007B5516">
      <w:pPr>
        <w:pStyle w:val="Bibliography"/>
      </w:pPr>
      <w:proofErr w:type="spellStart"/>
      <w:r>
        <w:t>Lambin</w:t>
      </w:r>
      <w:proofErr w:type="spellEnd"/>
      <w:r>
        <w:t xml:space="preserve"> EF, </w:t>
      </w:r>
      <w:proofErr w:type="spellStart"/>
      <w:r>
        <w:t>Meyfroidt</w:t>
      </w:r>
      <w:proofErr w:type="spellEnd"/>
      <w:r>
        <w:t xml:space="preserve"> P. 2010. Land use transitions: Socio-ecological feedback versus socio-economic change. Land Use Policy </w:t>
      </w:r>
      <w:r>
        <w:rPr>
          <w:b/>
          <w:bCs/>
        </w:rPr>
        <w:t>27</w:t>
      </w:r>
      <w:r>
        <w:t>:108–118.</w:t>
      </w:r>
    </w:p>
    <w:p w14:paraId="1C686C76" w14:textId="77777777" w:rsidR="007B5516" w:rsidRDefault="007B5516" w:rsidP="007B5516">
      <w:pPr>
        <w:pStyle w:val="Bibliography"/>
      </w:pPr>
      <w:r>
        <w:t xml:space="preserve">Li J, Zhang Z, </w:t>
      </w:r>
      <w:proofErr w:type="spellStart"/>
      <w:r>
        <w:t>Jin</w:t>
      </w:r>
      <w:proofErr w:type="spellEnd"/>
      <w:r>
        <w:t xml:space="preserve"> X, Chen J, Zhang S, He Z, Li S, He Z, Zhang H, Xiao H. 2018. Exploring the socioeconomic and ecological consequences of cash crop cultivation for policy implications. Land Use Policy </w:t>
      </w:r>
      <w:r>
        <w:rPr>
          <w:b/>
          <w:bCs/>
        </w:rPr>
        <w:t>76</w:t>
      </w:r>
      <w:r>
        <w:t>:46–57.</w:t>
      </w:r>
    </w:p>
    <w:p w14:paraId="6D15B15F" w14:textId="77777777" w:rsidR="007B5516" w:rsidRDefault="007B5516" w:rsidP="007B5516">
      <w:pPr>
        <w:pStyle w:val="Bibliography"/>
      </w:pPr>
      <w:proofErr w:type="spellStart"/>
      <w:r>
        <w:t>Licadho</w:t>
      </w:r>
      <w:proofErr w:type="spellEnd"/>
      <w:r>
        <w:t>. 2019. Economic Land Concessions in Cambodia. Available from http://www.licadho-cambodia.org (accessed September 24, 2019).</w:t>
      </w:r>
    </w:p>
    <w:p w14:paraId="744286CA" w14:textId="77777777" w:rsidR="007B5516" w:rsidRDefault="007B5516" w:rsidP="007B5516">
      <w:pPr>
        <w:pStyle w:val="Bibliography"/>
      </w:pPr>
      <w:r>
        <w:t xml:space="preserve">Mather AS. 1992. The Forest Transition. Area </w:t>
      </w:r>
      <w:r>
        <w:rPr>
          <w:b/>
          <w:bCs/>
        </w:rPr>
        <w:t>24</w:t>
      </w:r>
      <w:r>
        <w:t>:367–379. [Royal Geographical Society (with the Institute of British Geographers), Wiley].</w:t>
      </w:r>
    </w:p>
    <w:p w14:paraId="3739E832" w14:textId="77777777" w:rsidR="007B5516" w:rsidRDefault="007B5516" w:rsidP="007B5516">
      <w:pPr>
        <w:pStyle w:val="Bibliography"/>
      </w:pPr>
      <w:r>
        <w:t xml:space="preserve">McSweeney C, New M, </w:t>
      </w:r>
      <w:proofErr w:type="spellStart"/>
      <w:r>
        <w:t>Lizcano</w:t>
      </w:r>
      <w:proofErr w:type="spellEnd"/>
      <w:r>
        <w:t xml:space="preserve"> G. 2010a. UNDP Climate Change Country Profiles: Cambodia. United Nations Development Program. Available from http://country-profiles.geog.ox.ac.uk/ (accessed June 10, 2019).</w:t>
      </w:r>
    </w:p>
    <w:p w14:paraId="438DA6E6" w14:textId="77777777" w:rsidR="007B5516" w:rsidRDefault="007B5516" w:rsidP="007B5516">
      <w:pPr>
        <w:pStyle w:val="Bibliography"/>
      </w:pPr>
      <w:r>
        <w:t xml:space="preserve">McSweeney C, New M, </w:t>
      </w:r>
      <w:proofErr w:type="spellStart"/>
      <w:r>
        <w:t>Lizcano</w:t>
      </w:r>
      <w:proofErr w:type="spellEnd"/>
      <w:r>
        <w:t xml:space="preserve"> G. 2010b. The UNDP Climate Change Country Profiles Improving the Accessibility of Observed and Projected Climate Information for Studies of Climate Change in Developing Countries. Bulletin of the American Meteorological Society </w:t>
      </w:r>
      <w:r>
        <w:rPr>
          <w:b/>
          <w:bCs/>
        </w:rPr>
        <w:t>91</w:t>
      </w:r>
      <w:r>
        <w:t>:157–166.</w:t>
      </w:r>
    </w:p>
    <w:p w14:paraId="2C488C23" w14:textId="77777777" w:rsidR="007B5516" w:rsidRDefault="007B5516" w:rsidP="007B5516">
      <w:pPr>
        <w:pStyle w:val="Bibliography"/>
      </w:pPr>
      <w:proofErr w:type="spellStart"/>
      <w:r>
        <w:t>Meyfroidt</w:t>
      </w:r>
      <w:proofErr w:type="spellEnd"/>
      <w:r>
        <w:t xml:space="preserve"> P, </w:t>
      </w:r>
      <w:proofErr w:type="spellStart"/>
      <w:r>
        <w:t>Lambin</w:t>
      </w:r>
      <w:proofErr w:type="spellEnd"/>
      <w:r>
        <w:t xml:space="preserve"> EF. 2008. Forest transition in Vietnam and its environmental impacts. Global Change Biology </w:t>
      </w:r>
      <w:r>
        <w:rPr>
          <w:b/>
          <w:bCs/>
        </w:rPr>
        <w:t>14</w:t>
      </w:r>
      <w:r>
        <w:t>:1319–1336.</w:t>
      </w:r>
    </w:p>
    <w:p w14:paraId="7634F899" w14:textId="77777777" w:rsidR="007B5516" w:rsidRDefault="007B5516" w:rsidP="007B5516">
      <w:pPr>
        <w:pStyle w:val="Bibliography"/>
      </w:pPr>
      <w:r>
        <w:t xml:space="preserve">Milne S, </w:t>
      </w:r>
      <w:proofErr w:type="spellStart"/>
      <w:r>
        <w:t>Mahanty</w:t>
      </w:r>
      <w:proofErr w:type="spellEnd"/>
      <w:r>
        <w:t xml:space="preserve"> S. 2015. Conservation and Development in Cambodia: Exploring frontiers of change in nature, </w:t>
      </w:r>
      <w:proofErr w:type="gramStart"/>
      <w:r>
        <w:t>state</w:t>
      </w:r>
      <w:proofErr w:type="gramEnd"/>
      <w:r>
        <w:t xml:space="preserve"> and society. Routledge.</w:t>
      </w:r>
    </w:p>
    <w:p w14:paraId="6931F646" w14:textId="77777777" w:rsidR="007B5516" w:rsidRDefault="007B5516" w:rsidP="007B5516">
      <w:pPr>
        <w:pStyle w:val="Bibliography"/>
      </w:pPr>
      <w:proofErr w:type="spellStart"/>
      <w:r>
        <w:t>Neef</w:t>
      </w:r>
      <w:proofErr w:type="spellEnd"/>
      <w:r>
        <w:t xml:space="preserve"> A, Touch S, </w:t>
      </w:r>
      <w:proofErr w:type="spellStart"/>
      <w:r>
        <w:t>Chiengthong</w:t>
      </w:r>
      <w:proofErr w:type="spellEnd"/>
      <w:r>
        <w:t xml:space="preserve"> J. 2013. The Politics and Ethics of Land Concessions in Rural Cambodia. Journal of Agricultural and Environmental Ethics </w:t>
      </w:r>
      <w:r>
        <w:rPr>
          <w:b/>
          <w:bCs/>
        </w:rPr>
        <w:t>26</w:t>
      </w:r>
      <w:r>
        <w:t>:1085–1103.</w:t>
      </w:r>
    </w:p>
    <w:p w14:paraId="3CC1BC76" w14:textId="77777777" w:rsidR="007B5516" w:rsidRDefault="007B5516" w:rsidP="007B5516">
      <w:pPr>
        <w:pStyle w:val="Bibliography"/>
      </w:pPr>
      <w:r>
        <w:lastRenderedPageBreak/>
        <w:t xml:space="preserve">Nelson GC, Dobermann A, </w:t>
      </w:r>
      <w:proofErr w:type="spellStart"/>
      <w:r>
        <w:t>Nakicenovic</w:t>
      </w:r>
      <w:proofErr w:type="spellEnd"/>
      <w:r>
        <w:t xml:space="preserve"> N, O’Neill BC. 2006. Anthropogenic drivers of ecosystem change: An overview. Ecology and Society </w:t>
      </w:r>
      <w:r>
        <w:rPr>
          <w:b/>
          <w:bCs/>
        </w:rPr>
        <w:t>11</w:t>
      </w:r>
      <w:r>
        <w:t>. Available from http://www.ecologyandsociety.org/vol11/iss2/art29/ (accessed March 1, 2019).</w:t>
      </w:r>
    </w:p>
    <w:p w14:paraId="6F67DD52" w14:textId="77777777" w:rsidR="007B5516" w:rsidRDefault="007B5516" w:rsidP="007B5516">
      <w:pPr>
        <w:pStyle w:val="Bibliography"/>
      </w:pPr>
      <w:r>
        <w:t xml:space="preserve">Nguyen TT, Do TL, </w:t>
      </w:r>
      <w:proofErr w:type="spellStart"/>
      <w:r>
        <w:t>Bühler</w:t>
      </w:r>
      <w:proofErr w:type="spellEnd"/>
      <w:r>
        <w:t xml:space="preserve"> D, </w:t>
      </w:r>
      <w:proofErr w:type="spellStart"/>
      <w:r>
        <w:t>Hartje</w:t>
      </w:r>
      <w:proofErr w:type="spellEnd"/>
      <w:r>
        <w:t xml:space="preserve"> R, Grote U. 2015. Rural livelihoods and environmental resource dependence in Cambodia. Ecological Economics </w:t>
      </w:r>
      <w:r>
        <w:rPr>
          <w:b/>
          <w:bCs/>
        </w:rPr>
        <w:t>120</w:t>
      </w:r>
      <w:r>
        <w:t>:282–295.</w:t>
      </w:r>
    </w:p>
    <w:p w14:paraId="7EA2868D" w14:textId="77777777" w:rsidR="007B5516" w:rsidRDefault="007B5516" w:rsidP="007B5516">
      <w:pPr>
        <w:pStyle w:val="Bibliography"/>
      </w:pPr>
      <w:proofErr w:type="spellStart"/>
      <w:r>
        <w:t>Pendrill</w:t>
      </w:r>
      <w:proofErr w:type="spellEnd"/>
      <w:r>
        <w:t xml:space="preserve"> F, Persson UM, </w:t>
      </w:r>
      <w:proofErr w:type="spellStart"/>
      <w:r>
        <w:t>Godar</w:t>
      </w:r>
      <w:proofErr w:type="spellEnd"/>
      <w:r>
        <w:t xml:space="preserve"> J, Kastner T. 2019. Deforestation displaced: trade in forest-risk commodities and the prospects for a global forest transition </w:t>
      </w:r>
      <w:r>
        <w:rPr>
          <w:b/>
          <w:bCs/>
        </w:rPr>
        <w:t>14</w:t>
      </w:r>
      <w:r>
        <w:t>:055003. IOP Publishing.</w:t>
      </w:r>
    </w:p>
    <w:p w14:paraId="3C10C17D" w14:textId="77777777" w:rsidR="007B5516" w:rsidRDefault="007B5516" w:rsidP="007B5516">
      <w:pPr>
        <w:pStyle w:val="Bibliography"/>
      </w:pPr>
      <w:r>
        <w:t>Phillips R, Davy D. 2021. Transnational neoliberalism in Asian civil society: Microfinance and poverty in Cambodia. Page Transnational Civil Society in Asia. Routledge.</w:t>
      </w:r>
    </w:p>
    <w:p w14:paraId="69DBB266" w14:textId="77777777" w:rsidR="007B5516" w:rsidRDefault="007B5516" w:rsidP="007B5516">
      <w:pPr>
        <w:pStyle w:val="Bibliography"/>
      </w:pPr>
      <w:proofErr w:type="spellStart"/>
      <w:r>
        <w:t>Poffenberger</w:t>
      </w:r>
      <w:proofErr w:type="spellEnd"/>
      <w:r>
        <w:t xml:space="preserve"> M. 2006. People in the forest: community forestry experiences from Southeast Asia. International Journal of Environment and Sustainable Development </w:t>
      </w:r>
      <w:r>
        <w:rPr>
          <w:b/>
          <w:bCs/>
        </w:rPr>
        <w:t>5</w:t>
      </w:r>
      <w:r>
        <w:t xml:space="preserve">:57–69. </w:t>
      </w:r>
      <w:proofErr w:type="spellStart"/>
      <w:r>
        <w:t>Inderscience</w:t>
      </w:r>
      <w:proofErr w:type="spellEnd"/>
      <w:r>
        <w:t xml:space="preserve"> Publishers.</w:t>
      </w:r>
    </w:p>
    <w:p w14:paraId="2C57D2AA" w14:textId="77777777" w:rsidR="007B5516" w:rsidRDefault="007B5516" w:rsidP="007B5516">
      <w:pPr>
        <w:pStyle w:val="Bibliography"/>
      </w:pPr>
      <w:r>
        <w:t>Price S. 2020. War and Tropical Forests: Conservation in Areas of Armed Conflict. CRC Press.</w:t>
      </w:r>
    </w:p>
    <w:p w14:paraId="403994E8" w14:textId="77777777" w:rsidR="007B5516" w:rsidRDefault="007B5516" w:rsidP="007B5516">
      <w:pPr>
        <w:pStyle w:val="Bibliography"/>
      </w:pPr>
      <w:r>
        <w:t xml:space="preserve">QGIS Geographic Information System. 2020. </w:t>
      </w:r>
      <w:proofErr w:type="gramStart"/>
      <w:r>
        <w:t>Open Source</w:t>
      </w:r>
      <w:proofErr w:type="gramEnd"/>
      <w:r>
        <w:t xml:space="preserve"> Geospatial Foundation Program. Available from http://qgis.osgeo.org.</w:t>
      </w:r>
    </w:p>
    <w:p w14:paraId="7C125741" w14:textId="77777777" w:rsidR="007B5516" w:rsidRDefault="007B5516" w:rsidP="007B5516">
      <w:pPr>
        <w:pStyle w:val="Bibliography"/>
      </w:pPr>
      <w:r>
        <w:t>Riedel J, Turley WS. 1999. The Politics and Economics of Transition to an Open Market Economy in Viet Nam. OECD, Paris. Available from https://www.oecd-ilibrary.org/content/paper/634117557525 (accessed October 16, 2021).</w:t>
      </w:r>
    </w:p>
    <w:p w14:paraId="66AA43AF" w14:textId="77777777" w:rsidR="007B5516" w:rsidRDefault="007B5516" w:rsidP="007B5516">
      <w:pPr>
        <w:pStyle w:val="Bibliography"/>
      </w:pPr>
      <w:r>
        <w:t xml:space="preserve">Riggs RA, Langston JD, Sayer J. 2018. Incorporating governance into forest transition frameworks to understand and influence Cambodia’s forest landscapes. Forest Policy and Economics </w:t>
      </w:r>
      <w:r>
        <w:rPr>
          <w:b/>
          <w:bCs/>
        </w:rPr>
        <w:t>96</w:t>
      </w:r>
      <w:r>
        <w:t>:19–27.</w:t>
      </w:r>
    </w:p>
    <w:p w14:paraId="2CF38025" w14:textId="77777777" w:rsidR="007B5516" w:rsidRDefault="007B5516" w:rsidP="007B5516">
      <w:pPr>
        <w:pStyle w:val="Bibliography"/>
      </w:pPr>
      <w:proofErr w:type="spellStart"/>
      <w:r>
        <w:t>Rudel</w:t>
      </w:r>
      <w:proofErr w:type="spellEnd"/>
      <w:r>
        <w:t xml:space="preserve"> TK, </w:t>
      </w:r>
      <w:proofErr w:type="spellStart"/>
      <w:r>
        <w:t>Coomes</w:t>
      </w:r>
      <w:proofErr w:type="spellEnd"/>
      <w:r>
        <w:t xml:space="preserve"> OT, Moran E, </w:t>
      </w:r>
      <w:proofErr w:type="spellStart"/>
      <w:r>
        <w:t>Achard</w:t>
      </w:r>
      <w:proofErr w:type="spellEnd"/>
      <w:r>
        <w:t xml:space="preserve"> F, </w:t>
      </w:r>
      <w:proofErr w:type="spellStart"/>
      <w:r>
        <w:t>Angelsen</w:t>
      </w:r>
      <w:proofErr w:type="spellEnd"/>
      <w:r>
        <w:t xml:space="preserve"> A, Xu J, </w:t>
      </w:r>
      <w:proofErr w:type="spellStart"/>
      <w:r>
        <w:t>Lambin</w:t>
      </w:r>
      <w:proofErr w:type="spellEnd"/>
      <w:r>
        <w:t xml:space="preserve"> E. 2005. Forest transitions: towards a global understanding of land use change. Global Environmental Change </w:t>
      </w:r>
      <w:r>
        <w:rPr>
          <w:b/>
          <w:bCs/>
        </w:rPr>
        <w:t>15</w:t>
      </w:r>
      <w:r>
        <w:t>:23–31.</w:t>
      </w:r>
    </w:p>
    <w:p w14:paraId="1487D0AE" w14:textId="77777777" w:rsidR="007B5516" w:rsidRDefault="007B5516" w:rsidP="007B5516">
      <w:pPr>
        <w:pStyle w:val="Bibliography"/>
      </w:pPr>
      <w:r>
        <w:t xml:space="preserve">Sodhi NS, </w:t>
      </w:r>
      <w:proofErr w:type="spellStart"/>
      <w:r>
        <w:t>Posa</w:t>
      </w:r>
      <w:proofErr w:type="spellEnd"/>
      <w:r>
        <w:t xml:space="preserve"> MRC, Lee TM, Bickford D, Koh LP, Brook BW. 2010. The state and conservation of Southeast Asian biodiversity. Biodiversity and Conservation </w:t>
      </w:r>
      <w:r>
        <w:rPr>
          <w:b/>
          <w:bCs/>
        </w:rPr>
        <w:t>19</w:t>
      </w:r>
      <w:r>
        <w:t>:317–328.</w:t>
      </w:r>
    </w:p>
    <w:p w14:paraId="395D5065" w14:textId="77777777" w:rsidR="007B5516" w:rsidRDefault="007B5516" w:rsidP="007B5516">
      <w:pPr>
        <w:pStyle w:val="Bibliography"/>
      </w:pPr>
      <w:proofErr w:type="spellStart"/>
      <w:r>
        <w:t>Solcomb</w:t>
      </w:r>
      <w:proofErr w:type="spellEnd"/>
      <w:r>
        <w:t xml:space="preserve"> M. 2010. An economic </w:t>
      </w:r>
      <w:proofErr w:type="spellStart"/>
      <w:r>
        <w:t>histroy</w:t>
      </w:r>
      <w:proofErr w:type="spellEnd"/>
      <w:r>
        <w:t xml:space="preserve"> of Cambodia in the twentieth century. NUS Press, National University of Singapore. Available from https://library.oapen.org/handle/20.500.12657/26109.</w:t>
      </w:r>
    </w:p>
    <w:p w14:paraId="4BE1FA79" w14:textId="77777777" w:rsidR="007B5516" w:rsidRDefault="007B5516" w:rsidP="007B5516">
      <w:pPr>
        <w:pStyle w:val="Bibliography"/>
      </w:pPr>
      <w:r>
        <w:t xml:space="preserve">Stern DI. 2004. The Rise and Fall of the Environmental Kuznets Curve. World Development </w:t>
      </w:r>
      <w:r>
        <w:rPr>
          <w:b/>
          <w:bCs/>
        </w:rPr>
        <w:t>32</w:t>
      </w:r>
      <w:r>
        <w:t>:1419–1439.</w:t>
      </w:r>
    </w:p>
    <w:p w14:paraId="3752CE3F" w14:textId="77777777" w:rsidR="007B5516" w:rsidRDefault="007B5516" w:rsidP="007B5516">
      <w:pPr>
        <w:pStyle w:val="Bibliography"/>
      </w:pPr>
      <w:proofErr w:type="spellStart"/>
      <w:r>
        <w:t>Stibig</w:t>
      </w:r>
      <w:proofErr w:type="spellEnd"/>
      <w:r>
        <w:t xml:space="preserve"> H-J, </w:t>
      </w:r>
      <w:proofErr w:type="spellStart"/>
      <w:r>
        <w:t>Achard</w:t>
      </w:r>
      <w:proofErr w:type="spellEnd"/>
      <w:r>
        <w:t xml:space="preserve"> F, </w:t>
      </w:r>
      <w:proofErr w:type="spellStart"/>
      <w:r>
        <w:t>Carboni</w:t>
      </w:r>
      <w:proofErr w:type="spellEnd"/>
      <w:r>
        <w:t xml:space="preserve"> S, </w:t>
      </w:r>
      <w:proofErr w:type="spellStart"/>
      <w:r>
        <w:t>Raši</w:t>
      </w:r>
      <w:proofErr w:type="spellEnd"/>
      <w:r>
        <w:t xml:space="preserve"> R, Miettinen J. 2014. Change in tropical forest cover of Southeast Asia from 1990 to 2010. </w:t>
      </w:r>
      <w:proofErr w:type="spellStart"/>
      <w:r>
        <w:t>Biogeosciences</w:t>
      </w:r>
      <w:proofErr w:type="spellEnd"/>
      <w:r>
        <w:t xml:space="preserve"> </w:t>
      </w:r>
      <w:r>
        <w:rPr>
          <w:b/>
          <w:bCs/>
        </w:rPr>
        <w:t>11</w:t>
      </w:r>
      <w:r>
        <w:t>:247–258. Copernicus GmbH.</w:t>
      </w:r>
    </w:p>
    <w:p w14:paraId="7EBF1C00" w14:textId="77777777" w:rsidR="007B5516" w:rsidRDefault="007B5516" w:rsidP="007B5516">
      <w:pPr>
        <w:pStyle w:val="Bibliography"/>
      </w:pPr>
      <w:r>
        <w:t xml:space="preserve">Taylor JE, Whitney E, Zhu H. 2019. </w:t>
      </w:r>
      <w:proofErr w:type="gramStart"/>
      <w:r>
        <w:t>Local-economy</w:t>
      </w:r>
      <w:proofErr w:type="gramEnd"/>
      <w:r>
        <w:t xml:space="preserve"> impacts of cash crop promotion. IFAD. Available from https://www.ifad.org/en/web/knowledge/publication/asset/41374221 (accessed October 20, 2021).</w:t>
      </w:r>
    </w:p>
    <w:p w14:paraId="04A23965" w14:textId="77777777" w:rsidR="007B5516" w:rsidRDefault="007B5516" w:rsidP="007B5516">
      <w:pPr>
        <w:pStyle w:val="Bibliography"/>
      </w:pPr>
      <w:proofErr w:type="spellStart"/>
      <w:r>
        <w:t>Vrieze</w:t>
      </w:r>
      <w:proofErr w:type="spellEnd"/>
      <w:r>
        <w:t xml:space="preserve"> P, </w:t>
      </w:r>
      <w:proofErr w:type="spellStart"/>
      <w:r>
        <w:t>Kuch</w:t>
      </w:r>
      <w:proofErr w:type="spellEnd"/>
      <w:r>
        <w:t xml:space="preserve"> N. 2012. Carving up Cambodia: One </w:t>
      </w:r>
      <w:proofErr w:type="spellStart"/>
      <w:r>
        <w:t>concesion</w:t>
      </w:r>
      <w:proofErr w:type="spellEnd"/>
      <w:r>
        <w:t xml:space="preserve"> at a time. The Cambodia Daily:4–11.</w:t>
      </w:r>
    </w:p>
    <w:p w14:paraId="5E8081E0" w14:textId="77777777" w:rsidR="007B5516" w:rsidRDefault="007B5516" w:rsidP="007B5516">
      <w:pPr>
        <w:pStyle w:val="Bibliography"/>
      </w:pPr>
      <w:r>
        <w:t xml:space="preserve">Watson JEM, Dudley N, </w:t>
      </w:r>
      <w:proofErr w:type="spellStart"/>
      <w:r>
        <w:t>Segan</w:t>
      </w:r>
      <w:proofErr w:type="spellEnd"/>
      <w:r>
        <w:t xml:space="preserve"> DB, Hockings M. 2014. The performance and potential of protected areas. Nature </w:t>
      </w:r>
      <w:r>
        <w:rPr>
          <w:b/>
          <w:bCs/>
        </w:rPr>
        <w:t>515</w:t>
      </w:r>
      <w:r>
        <w:t>:67–73.</w:t>
      </w:r>
    </w:p>
    <w:p w14:paraId="03035255" w14:textId="77777777" w:rsidR="007B5516" w:rsidRDefault="007B5516" w:rsidP="007B5516">
      <w:pPr>
        <w:pStyle w:val="Bibliography"/>
      </w:pPr>
      <w:proofErr w:type="spellStart"/>
      <w:r>
        <w:t>Wilcove</w:t>
      </w:r>
      <w:proofErr w:type="spellEnd"/>
      <w:r>
        <w:t xml:space="preserve"> DS, </w:t>
      </w:r>
      <w:proofErr w:type="spellStart"/>
      <w:r>
        <w:t>Giam</w:t>
      </w:r>
      <w:proofErr w:type="spellEnd"/>
      <w:r>
        <w:t xml:space="preserve"> X, Edwards DP, Fisher B, Koh LP. 2013. Navjot’s nightmare revisited: logging, agriculture, and biodiversity in Southeast Asia. Trends in Ecology &amp; Evolution </w:t>
      </w:r>
      <w:r>
        <w:rPr>
          <w:b/>
          <w:bCs/>
        </w:rPr>
        <w:t>28</w:t>
      </w:r>
      <w:r>
        <w:t>:531–540.</w:t>
      </w:r>
    </w:p>
    <w:p w14:paraId="317A4632" w14:textId="77777777" w:rsidR="007B5516" w:rsidRDefault="007B5516" w:rsidP="007B5516">
      <w:pPr>
        <w:pStyle w:val="Bibliography"/>
      </w:pPr>
      <w:r>
        <w:lastRenderedPageBreak/>
        <w:t>Williams M. 2003. Deforesting the Earth: From Prehistory to Global Crisis. University of Chicago Press.</w:t>
      </w:r>
    </w:p>
    <w:p w14:paraId="3AE3B24D" w14:textId="77777777" w:rsidR="007B5516" w:rsidRDefault="007B5516" w:rsidP="007B5516">
      <w:pPr>
        <w:pStyle w:val="Bibliography"/>
      </w:pPr>
      <w:r>
        <w:t>World Bank. 2014. Where have all the poor gone? Cambodia poverty assessment 2013. World Bank Group, Washington DC, USA.</w:t>
      </w:r>
    </w:p>
    <w:p w14:paraId="4C3BFF0D" w14:textId="77777777" w:rsidR="007B5516" w:rsidRDefault="007B5516" w:rsidP="007B5516">
      <w:pPr>
        <w:pStyle w:val="Bibliography"/>
      </w:pPr>
      <w:proofErr w:type="spellStart"/>
      <w:r>
        <w:t>Youn</w:t>
      </w:r>
      <w:proofErr w:type="spellEnd"/>
      <w:r>
        <w:t xml:space="preserve"> Y-C et al. 2017. Conditions of forest transition in Asian countries. Forest Policy and Economics </w:t>
      </w:r>
      <w:r>
        <w:rPr>
          <w:b/>
          <w:bCs/>
        </w:rPr>
        <w:t>76</w:t>
      </w:r>
      <w:r>
        <w:t>:14–24.</w:t>
      </w:r>
    </w:p>
    <w:p w14:paraId="34B46FB6" w14:textId="77777777" w:rsidR="007B5516" w:rsidRDefault="007B5516" w:rsidP="007B5516">
      <w:pPr>
        <w:pStyle w:val="Bibliography"/>
      </w:pPr>
      <w:proofErr w:type="spellStart"/>
      <w:r>
        <w:t>Zaehringer</w:t>
      </w:r>
      <w:proofErr w:type="spellEnd"/>
      <w:r>
        <w:t xml:space="preserve"> JG, </w:t>
      </w:r>
      <w:proofErr w:type="spellStart"/>
      <w:r>
        <w:t>Lundsgaard</w:t>
      </w:r>
      <w:proofErr w:type="spellEnd"/>
      <w:r>
        <w:t xml:space="preserve">-Hansen L, Thein TT, </w:t>
      </w:r>
      <w:proofErr w:type="spellStart"/>
      <w:r>
        <w:t>Llopis</w:t>
      </w:r>
      <w:proofErr w:type="spellEnd"/>
      <w:r>
        <w:t xml:space="preserve"> JC, Tun NN, </w:t>
      </w:r>
      <w:proofErr w:type="spellStart"/>
      <w:r>
        <w:t>Myint</w:t>
      </w:r>
      <w:proofErr w:type="spellEnd"/>
      <w:r>
        <w:t xml:space="preserve"> W, Schneider F. 2020. The cash crop boom in southern Myanmar: tracing land use regime shifts through participatory mapping. Ecosystems and People </w:t>
      </w:r>
      <w:r>
        <w:rPr>
          <w:b/>
          <w:bCs/>
        </w:rPr>
        <w:t>16</w:t>
      </w:r>
      <w:r>
        <w:t>:36–49. Taylor &amp; Francis.</w:t>
      </w:r>
    </w:p>
    <w:p w14:paraId="092E78BB" w14:textId="77777777" w:rsidR="007B5516" w:rsidRDefault="007B5516" w:rsidP="007B5516">
      <w:pPr>
        <w:pStyle w:val="Bibliography"/>
      </w:pPr>
      <w:r>
        <w:t xml:space="preserve">Zeng Z, Estes L, Ziegler AD, Chen A, </w:t>
      </w:r>
      <w:proofErr w:type="spellStart"/>
      <w:r>
        <w:t>Searchinger</w:t>
      </w:r>
      <w:proofErr w:type="spellEnd"/>
      <w:r>
        <w:t xml:space="preserve"> T, Hua F, Guan K, </w:t>
      </w:r>
      <w:proofErr w:type="spellStart"/>
      <w:r>
        <w:t>Jintrawet</w:t>
      </w:r>
      <w:proofErr w:type="spellEnd"/>
      <w:r>
        <w:t xml:space="preserve"> A, Wood EF. 2018. Highland cropland expansion and forest loss in Southeast Asia in the twenty-first century. Nature Geoscience:1.</w:t>
      </w:r>
    </w:p>
    <w:p w14:paraId="06DFD7BB" w14:textId="07C80201" w:rsidR="00347783" w:rsidRPr="00526FE6" w:rsidRDefault="00B849E3" w:rsidP="000A46B5">
      <w:pPr>
        <w:rPr>
          <w:b/>
          <w:bCs/>
        </w:rPr>
      </w:pPr>
      <w:r>
        <w:rPr>
          <w:b/>
          <w:bCs/>
        </w:rPr>
        <w:fldChar w:fldCharType="end"/>
      </w:r>
      <w:r w:rsidR="00526FE6" w:rsidRPr="00526FE6">
        <w:rPr>
          <w:b/>
          <w:bCs/>
        </w:rPr>
        <w:t xml:space="preserve"> </w:t>
      </w:r>
    </w:p>
    <w:sectPr w:rsidR="00347783" w:rsidRPr="00526FE6"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ls Bunnefeld" w:date="2021-11-16T11:04:00Z" w:initials="NB">
    <w:p w14:paraId="21935F8C" w14:textId="40331D5B" w:rsidR="00D621FA" w:rsidRDefault="00D621FA">
      <w:pPr>
        <w:pStyle w:val="CommentText"/>
      </w:pPr>
      <w:r>
        <w:rPr>
          <w:rStyle w:val="CommentReference"/>
        </w:rPr>
        <w:annotationRef/>
      </w:r>
      <w:r w:rsidR="007B1551">
        <w:t xml:space="preserve">Say in half a sentence how and in what direction. </w:t>
      </w:r>
    </w:p>
  </w:comment>
  <w:comment w:id="1" w:author="Nils Bunnefeld" w:date="2021-11-16T11:05:00Z" w:initials="NB">
    <w:p w14:paraId="1884A48D" w14:textId="603FA8AC" w:rsidR="005A29DF" w:rsidRDefault="005A29DF">
      <w:pPr>
        <w:pStyle w:val="CommentText"/>
      </w:pPr>
      <w:r>
        <w:rPr>
          <w:rStyle w:val="CommentReference"/>
        </w:rPr>
        <w:annotationRef/>
      </w:r>
      <w:r>
        <w:t xml:space="preserve">This term seems loaded, </w:t>
      </w:r>
      <w:r w:rsidR="00A471B3">
        <w:t>maybe rephrase.</w:t>
      </w:r>
    </w:p>
  </w:comment>
  <w:comment w:id="2" w:author="Nils Bunnefeld" w:date="2021-11-16T11:07:00Z" w:initials="NB">
    <w:p w14:paraId="6B053D07" w14:textId="39FE236B" w:rsidR="00F8550F" w:rsidRDefault="00F8550F">
      <w:pPr>
        <w:pStyle w:val="CommentText"/>
      </w:pPr>
      <w:r>
        <w:rPr>
          <w:rStyle w:val="CommentReference"/>
        </w:rPr>
        <w:annotationRef/>
      </w:r>
      <w:r>
        <w:t xml:space="preserve">Not as much as my previous comment, but language </w:t>
      </w:r>
      <w:proofErr w:type="gramStart"/>
      <w:r>
        <w:t>seems to infer</w:t>
      </w:r>
      <w:proofErr w:type="gramEnd"/>
      <w:r>
        <w:t xml:space="preserve"> a </w:t>
      </w:r>
      <w:r w:rsidR="009F48E1">
        <w:t xml:space="preserve">bit of frustration, maybe not ideal for a PhD thesis. </w:t>
      </w:r>
    </w:p>
  </w:comment>
  <w:comment w:id="3" w:author="Nils Bunnefeld" w:date="2021-11-16T11:10:00Z" w:initials="NB">
    <w:p w14:paraId="5A81218B" w14:textId="52B1040F" w:rsidR="00C37341" w:rsidRDefault="00C37341">
      <w:pPr>
        <w:pStyle w:val="CommentText"/>
      </w:pPr>
      <w:r>
        <w:rPr>
          <w:rStyle w:val="CommentReference"/>
        </w:rPr>
        <w:annotationRef/>
      </w:r>
      <w:r>
        <w:t xml:space="preserve">You either need to have a reference or rephrase so that it is clear that you conclude from your intro so far that this is </w:t>
      </w:r>
      <w:proofErr w:type="gramStart"/>
      <w:r>
        <w:t>important</w:t>
      </w:r>
      <w:proofErr w:type="gramEnd"/>
      <w:r>
        <w:t xml:space="preserve"> and you are going to do this in this chapter. </w:t>
      </w:r>
    </w:p>
  </w:comment>
  <w:comment w:id="10" w:author="Nils Bunnefeld" w:date="2021-11-16T11:12:00Z" w:initials="NB">
    <w:p w14:paraId="5FBF7951" w14:textId="037ED10E" w:rsidR="00083CBD" w:rsidRDefault="00083CBD">
      <w:pPr>
        <w:pStyle w:val="CommentText"/>
      </w:pPr>
      <w:r>
        <w:rPr>
          <w:rStyle w:val="CommentReference"/>
        </w:rPr>
        <w:annotationRef/>
      </w:r>
      <w:r>
        <w:t xml:space="preserve">You have said this before. Make sure that you acknowledge this… as mentioned </w:t>
      </w:r>
      <w:r w:rsidR="005D4048">
        <w:t xml:space="preserve">above for global trends, deforestation also has consequences for SEA. Alternatively, you could leave this out here because it doesn’t relate strongly to the rest of the para. </w:t>
      </w:r>
    </w:p>
  </w:comment>
  <w:comment w:id="11" w:author="Nils Bunnefeld" w:date="2021-11-16T11:13:00Z" w:initials="NB">
    <w:p w14:paraId="6D7CB1DA" w14:textId="7E05BBE0" w:rsidR="00F2363D" w:rsidRDefault="00F2363D">
      <w:pPr>
        <w:pStyle w:val="CommentText"/>
      </w:pPr>
      <w:r>
        <w:rPr>
          <w:rStyle w:val="CommentReference"/>
        </w:rPr>
        <w:annotationRef/>
      </w:r>
      <w:r>
        <w:t xml:space="preserve">I don’t think this is the place for statements that clearly express an opinion. </w:t>
      </w:r>
      <w:r w:rsidR="00E3329F">
        <w:t>Your own statements can fit in the discussion, otherwise you need to reference here and say celebrated by whom and why and how</w:t>
      </w:r>
      <w:r w:rsidR="004D5194">
        <w:t xml:space="preserve">. Or leave this sentence out here and come back to this in the discussion. </w:t>
      </w:r>
    </w:p>
  </w:comment>
  <w:comment w:id="12" w:author="Nils Bunnefeld" w:date="2021-11-16T11:16:00Z" w:initials="NB">
    <w:p w14:paraId="64F4C5D8" w14:textId="5A3D4CF5" w:rsidR="005052EC" w:rsidRDefault="005052EC">
      <w:pPr>
        <w:pStyle w:val="CommentText"/>
      </w:pPr>
      <w:r>
        <w:rPr>
          <w:rStyle w:val="CommentReference"/>
        </w:rPr>
        <w:annotationRef/>
      </w:r>
      <w:r>
        <w:t xml:space="preserve">You need to clearly distinguish between what you report from others and reference it and what you conclude is needed and thus what you are going to do here. The line between the two is too vague for me. </w:t>
      </w:r>
    </w:p>
  </w:comment>
  <w:comment w:id="15" w:author="Nils Bunnefeld" w:date="2021-11-16T11:18:00Z" w:initials="NB">
    <w:p w14:paraId="4D683C7A" w14:textId="75FEAB40" w:rsidR="001A6A5A" w:rsidRDefault="001A6A5A">
      <w:pPr>
        <w:pStyle w:val="CommentText"/>
      </w:pPr>
      <w:r>
        <w:rPr>
          <w:rStyle w:val="CommentReference"/>
        </w:rPr>
        <w:annotationRef/>
      </w:r>
      <w:r>
        <w:t xml:space="preserve">No need for emotive language here. Unless you want to say more criticism than something else, in which case you use comparative language. But on </w:t>
      </w:r>
      <w:proofErr w:type="gramStart"/>
      <w:r>
        <w:t>it’s</w:t>
      </w:r>
      <w:proofErr w:type="gramEnd"/>
      <w:r>
        <w:t xml:space="preserve"> own enormous does not add any information here. </w:t>
      </w:r>
    </w:p>
  </w:comment>
  <w:comment w:id="16" w:author="Nils Bunnefeld" w:date="2021-11-16T11:20:00Z" w:initials="NB">
    <w:p w14:paraId="73C9A9A9" w14:textId="1732DE5C" w:rsidR="0059266A" w:rsidRDefault="0059266A">
      <w:pPr>
        <w:pStyle w:val="CommentText"/>
      </w:pPr>
      <w:r>
        <w:rPr>
          <w:rStyle w:val="CommentReference"/>
        </w:rPr>
        <w:annotationRef/>
      </w:r>
      <w:r>
        <w:t xml:space="preserve">Strictly speaking you need to say swift compared to whom, but I can see that in this case you get away with it if you wanted </w:t>
      </w:r>
      <w:proofErr w:type="gramStart"/>
      <w:r>
        <w:t>to .</w:t>
      </w:r>
      <w:proofErr w:type="gramEnd"/>
      <w:r>
        <w:t xml:space="preserve"> </w:t>
      </w:r>
    </w:p>
  </w:comment>
  <w:comment w:id="18" w:author="Nils Bunnefeld" w:date="2021-11-16T11:21:00Z" w:initials="NB">
    <w:p w14:paraId="495D1F9B" w14:textId="3B591FE7" w:rsidR="0059266A" w:rsidRDefault="0059266A">
      <w:pPr>
        <w:pStyle w:val="CommentText"/>
      </w:pPr>
      <w:r>
        <w:rPr>
          <w:rStyle w:val="CommentReference"/>
        </w:rPr>
        <w:annotationRef/>
      </w:r>
      <w:r>
        <w:t xml:space="preserve">I am just deleting these extra words </w:t>
      </w:r>
      <w:proofErr w:type="gramStart"/>
      <w:r>
        <w:t>now,</w:t>
      </w:r>
      <w:proofErr w:type="gramEnd"/>
      <w:r>
        <w:t xml:space="preserve"> you get the idea why. </w:t>
      </w:r>
    </w:p>
  </w:comment>
  <w:comment w:id="20" w:author="Nils Bunnefeld" w:date="2021-11-16T11:22:00Z" w:initials="NB">
    <w:p w14:paraId="0CC1C103" w14:textId="5CC717BD" w:rsidR="003C0A4E" w:rsidRDefault="003C0A4E">
      <w:pPr>
        <w:pStyle w:val="CommentText"/>
      </w:pPr>
      <w:r>
        <w:rPr>
          <w:rStyle w:val="CommentReference"/>
        </w:rPr>
        <w:annotationRef/>
      </w:r>
      <w:r>
        <w:t xml:space="preserve">It’s fine, but I would </w:t>
      </w:r>
      <w:r w:rsidR="00C549C5">
        <w:t xml:space="preserve">add that you are going to look at this in this chapter. Make the distinction </w:t>
      </w:r>
      <w:proofErr w:type="gramStart"/>
      <w:r w:rsidR="00C549C5">
        <w:t>more clear</w:t>
      </w:r>
      <w:proofErr w:type="gramEnd"/>
      <w:r w:rsidR="00C549C5">
        <w:t xml:space="preserve">, that when you have no reference, then this is something you are going to provide answers on in this chapter. </w:t>
      </w:r>
    </w:p>
  </w:comment>
  <w:comment w:id="21" w:author="Nils Bunnefeld" w:date="2021-11-16T11:23:00Z" w:initials="NB">
    <w:p w14:paraId="78CAE039" w14:textId="3D3BCC8B" w:rsidR="00E86A5E" w:rsidRDefault="00E86A5E">
      <w:pPr>
        <w:pStyle w:val="CommentText"/>
      </w:pPr>
      <w:r>
        <w:rPr>
          <w:rStyle w:val="CommentReference"/>
        </w:rPr>
        <w:annotationRef/>
      </w:r>
      <w:r w:rsidR="00017C9B">
        <w:t xml:space="preserve">I would say in general, not only </w:t>
      </w:r>
      <w:proofErr w:type="gramStart"/>
      <w:r w:rsidR="00017C9B">
        <w:t>SEA?</w:t>
      </w:r>
      <w:proofErr w:type="gramEnd"/>
      <w:r w:rsidR="00017C9B">
        <w:t xml:space="preserve"> </w:t>
      </w:r>
    </w:p>
  </w:comment>
  <w:comment w:id="23" w:author="Matthew Nuttall" w:date="2021-10-15T11:37:00Z" w:initials="MN">
    <w:p w14:paraId="6CAA9A42" w14:textId="0F5FAEA4"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r w:rsidR="00C65E6A">
        <w:t>. There are references in the subsequent sentences to show which previous studies I refer to</w:t>
      </w:r>
    </w:p>
  </w:comment>
  <w:comment w:id="24" w:author="Nils Bunnefeld" w:date="2021-11-16T11:26:00Z" w:initials="NB">
    <w:p w14:paraId="39EDB7ED" w14:textId="3675052D" w:rsidR="00207D8C" w:rsidRDefault="00207D8C">
      <w:pPr>
        <w:pStyle w:val="CommentText"/>
      </w:pPr>
      <w:r>
        <w:rPr>
          <w:rStyle w:val="CommentReference"/>
        </w:rPr>
        <w:annotationRef/>
      </w:r>
      <w:r>
        <w:t>I would add abbreviations and their meaning in the caption</w:t>
      </w:r>
    </w:p>
  </w:comment>
  <w:comment w:id="25"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6" w:author="Matthew Nuttall" w:date="2021-10-16T09:31:00Z" w:initials="MN">
    <w:p w14:paraId="6CB6EAF2" w14:textId="20E84710" w:rsidR="001A6F37" w:rsidRDefault="001A6F37">
      <w:pPr>
        <w:pStyle w:val="CommentText"/>
      </w:pPr>
      <w:r>
        <w:rPr>
          <w:rStyle w:val="CommentReference"/>
        </w:rPr>
        <w:annotationRef/>
      </w:r>
      <w:r>
        <w:t>Was used. As the response was count data, it was the most appropriate distribution</w:t>
      </w:r>
    </w:p>
  </w:comment>
  <w:comment w:id="27" w:author="Nils Bunnefeld" w:date="2021-11-16T11:28:00Z" w:initials="NB">
    <w:p w14:paraId="0EF57957" w14:textId="025E834F" w:rsidR="00B25CEC" w:rsidRDefault="00B25CEC">
      <w:pPr>
        <w:pStyle w:val="CommentText"/>
      </w:pPr>
      <w:r>
        <w:rPr>
          <w:rStyle w:val="CommentReference"/>
        </w:rPr>
        <w:annotationRef/>
      </w:r>
      <w:r>
        <w:t xml:space="preserve">Add years as a reminder. </w:t>
      </w:r>
    </w:p>
  </w:comment>
  <w:comment w:id="28" w:author="Nils Bunnefeld" w:date="2021-11-16T11:29:00Z" w:initials="NB">
    <w:p w14:paraId="2D4FBD57" w14:textId="4283ABA3" w:rsidR="00E12225" w:rsidRDefault="00E12225">
      <w:pPr>
        <w:pStyle w:val="CommentText"/>
      </w:pPr>
      <w:r>
        <w:rPr>
          <w:rStyle w:val="CommentReference"/>
        </w:rPr>
        <w:annotationRef/>
      </w:r>
      <w:r>
        <w:t>No ref in results needed, they are in the methods</w:t>
      </w:r>
    </w:p>
  </w:comment>
  <w:comment w:id="33" w:author="Nils Bunnefeld" w:date="2021-11-16T11:30:00Z" w:initials="NB">
    <w:p w14:paraId="636470F4" w14:textId="72D62059" w:rsidR="00DA5B11" w:rsidRDefault="00DA5B11">
      <w:pPr>
        <w:pStyle w:val="CommentText"/>
      </w:pPr>
      <w:r>
        <w:rPr>
          <w:rStyle w:val="CommentReference"/>
        </w:rPr>
        <w:annotationRef/>
      </w:r>
      <w:r>
        <w:t xml:space="preserve">I would move this to the discussion, but you could leave it here if you wanted. </w:t>
      </w:r>
      <w:r w:rsidR="008250D4">
        <w:t xml:space="preserve">The results get a bit long and wordy though. </w:t>
      </w:r>
    </w:p>
  </w:comment>
  <w:comment w:id="35" w:author="Nils Bunnefeld" w:date="2021-11-16T11:31:00Z" w:initials="NB">
    <w:p w14:paraId="1BA3F88F" w14:textId="5661CC3E" w:rsidR="008250D4" w:rsidRDefault="008250D4">
      <w:pPr>
        <w:pStyle w:val="CommentText"/>
      </w:pPr>
      <w:r>
        <w:rPr>
          <w:rStyle w:val="CommentReference"/>
        </w:rPr>
        <w:annotationRef/>
      </w:r>
      <w:r>
        <w:t xml:space="preserve">Same here. </w:t>
      </w:r>
    </w:p>
  </w:comment>
  <w:comment w:id="36" w:author="Nils Bunnefeld" w:date="2021-11-16T11:31:00Z" w:initials="NB">
    <w:p w14:paraId="041396EB" w14:textId="0E89E7B6" w:rsidR="00487F6E" w:rsidRDefault="00487F6E">
      <w:pPr>
        <w:pStyle w:val="CommentText"/>
      </w:pPr>
      <w:r>
        <w:rPr>
          <w:rStyle w:val="CommentReference"/>
        </w:rPr>
        <w:annotationRef/>
      </w:r>
      <w:r>
        <w:t xml:space="preserve">And here. </w:t>
      </w:r>
    </w:p>
  </w:comment>
  <w:comment w:id="45" w:author="Nils Bunnefeld" w:date="2021-11-16T11:32:00Z" w:initials="NB">
    <w:p w14:paraId="44B18D58" w14:textId="1AA4A744" w:rsidR="002A3321" w:rsidRDefault="002A3321">
      <w:pPr>
        <w:pStyle w:val="CommentText"/>
      </w:pPr>
      <w:r>
        <w:rPr>
          <w:rStyle w:val="CommentReference"/>
        </w:rPr>
        <w:annotationRef/>
      </w:r>
      <w:r>
        <w:t>I would leave this to the discussion.</w:t>
      </w:r>
    </w:p>
  </w:comment>
  <w:comment w:id="47" w:author="Nils Bunnefeld" w:date="2021-11-16T11:33:00Z" w:initials="NB">
    <w:p w14:paraId="6D6C51B1" w14:textId="374FCF41" w:rsidR="006539F0" w:rsidRDefault="006539F0">
      <w:pPr>
        <w:pStyle w:val="CommentText"/>
      </w:pPr>
      <w:r>
        <w:rPr>
          <w:rStyle w:val="CommentReference"/>
        </w:rPr>
        <w:annotationRef/>
      </w:r>
      <w:r>
        <w:t xml:space="preserve">Leave this to the discussion. </w:t>
      </w:r>
    </w:p>
  </w:comment>
  <w:comment w:id="48" w:author="Nils Bunnefeld" w:date="2021-11-16T11:34:00Z" w:initials="NB">
    <w:p w14:paraId="0BCED459" w14:textId="5281FBF6" w:rsidR="006539F0" w:rsidRDefault="006539F0">
      <w:pPr>
        <w:pStyle w:val="CommentText"/>
      </w:pPr>
      <w:r>
        <w:rPr>
          <w:rStyle w:val="CommentReference"/>
        </w:rPr>
        <w:annotationRef/>
      </w:r>
      <w:r>
        <w:t xml:space="preserve">And this. </w:t>
      </w:r>
    </w:p>
  </w:comment>
  <w:comment w:id="49" w:author="Nils Bunnefeld" w:date="2021-11-16T11:36:00Z" w:initials="NB">
    <w:p w14:paraId="51DD4249" w14:textId="29EF176F" w:rsidR="00771BC1" w:rsidRDefault="00771BC1">
      <w:pPr>
        <w:pStyle w:val="CommentText"/>
      </w:pPr>
      <w:r>
        <w:rPr>
          <w:rStyle w:val="CommentReference"/>
        </w:rPr>
        <w:annotationRef/>
      </w:r>
      <w:r>
        <w:t xml:space="preserve">Fig2,3,4 need to clearly show which trends are </w:t>
      </w:r>
      <w:r w:rsidR="00883BDF">
        <w:t xml:space="preserve">significant. If not significant, strictly speaking, you shouldn’t show a trend line because there is no trend. </w:t>
      </w:r>
      <w:r w:rsidR="00B55697">
        <w:t xml:space="preserve">In a thesis it’s fine to show all data, but in a paper only significant data and line plots would be shown. </w:t>
      </w:r>
    </w:p>
  </w:comment>
  <w:comment w:id="50"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51" w:author="Matthew Nuttall" w:date="2021-10-16T09:41:00Z" w:initials="MN">
    <w:p w14:paraId="010198B6" w14:textId="19F4CE5E" w:rsidR="00C65931" w:rsidRDefault="00C65931">
      <w:pPr>
        <w:pStyle w:val="CommentText"/>
      </w:pPr>
      <w:r>
        <w:rPr>
          <w:rStyle w:val="CommentReference"/>
        </w:rPr>
        <w:annotationRef/>
      </w:r>
      <w:r>
        <w:t xml:space="preserve">This is because the relationships were modelled on the log scale (Poisson models with log link), and these plots are the points and predictions </w:t>
      </w:r>
      <w:proofErr w:type="gramStart"/>
      <w:r>
        <w:t>back-transformed</w:t>
      </w:r>
      <w:proofErr w:type="gramEnd"/>
      <w:r>
        <w:t xml:space="preserve"> onto the original scale. I thought about plotting on the log scale, but they are much more difficult to interpret. I have added an explanation sentence to all three figure captions which will hopefully add clarification for the reader</w:t>
      </w:r>
    </w:p>
  </w:comment>
  <w:comment w:id="52" w:author="Nils Bunnefeld" w:date="2021-11-16T11:35:00Z" w:initials="NB">
    <w:p w14:paraId="059647A2" w14:textId="35567BEF" w:rsidR="00D27EC5" w:rsidRDefault="00D27EC5">
      <w:pPr>
        <w:pStyle w:val="CommentText"/>
      </w:pPr>
      <w:r>
        <w:rPr>
          <w:rStyle w:val="CommentReference"/>
        </w:rPr>
        <w:annotationRef/>
      </w:r>
      <w:r>
        <w:t xml:space="preserve">I would show them on the log scale. </w:t>
      </w:r>
      <w:r w:rsidR="00771BC1">
        <w:t xml:space="preserve">It defeats the point of the modelling if the data and models not fit. </w:t>
      </w:r>
    </w:p>
  </w:comment>
  <w:comment w:id="53" w:author="Nils Bunnefeld" w:date="2021-11-16T11:38:00Z" w:initials="NB">
    <w:p w14:paraId="61D954F9" w14:textId="0C613045" w:rsidR="0050787F" w:rsidRDefault="0050787F">
      <w:pPr>
        <w:pStyle w:val="CommentText"/>
      </w:pPr>
      <w:r>
        <w:rPr>
          <w:rStyle w:val="CommentReference"/>
        </w:rPr>
        <w:annotationRef/>
      </w:r>
      <w:r>
        <w:t xml:space="preserve">Just say which ones they are, rather than </w:t>
      </w:r>
      <w:r w:rsidR="00C23335">
        <w:t xml:space="preserve">judging that there are few…. Few in relation to what, your expectations, the selected variables you added, others added…. Too vague I would say. </w:t>
      </w:r>
    </w:p>
  </w:comment>
  <w:comment w:id="55" w:author="Nils Bunnefeld" w:date="2021-11-16T11:41:00Z" w:initials="NB">
    <w:p w14:paraId="1E95A0D6" w14:textId="6F80EC47" w:rsidR="007A0630" w:rsidRDefault="007A0630">
      <w:pPr>
        <w:pStyle w:val="CommentText"/>
      </w:pPr>
      <w:r>
        <w:rPr>
          <w:rStyle w:val="CommentReference"/>
        </w:rPr>
        <w:annotationRef/>
      </w:r>
      <w:r>
        <w:t xml:space="preserve">I would not start with the model where you found very little. I would start with the ELCs and then say </w:t>
      </w:r>
      <w:r w:rsidR="00EE4CB3">
        <w:t>you didn’t find any drivers of forest loss and how that relates to ELCs</w:t>
      </w:r>
    </w:p>
  </w:comment>
  <w:comment w:id="56" w:author="Nils Bunnefeld" w:date="2021-11-16T11:43:00Z" w:initials="NB">
    <w:p w14:paraId="27AFA742" w14:textId="7EC04600" w:rsidR="00813994" w:rsidRDefault="00813994">
      <w:pPr>
        <w:pStyle w:val="CommentText"/>
      </w:pPr>
      <w:r>
        <w:rPr>
          <w:rStyle w:val="CommentReference"/>
        </w:rPr>
        <w:annotationRef/>
      </w:r>
      <w:r>
        <w:t xml:space="preserve">Is this a sub heading under ELCs? </w:t>
      </w:r>
      <w:r w:rsidR="00165B35">
        <w:t xml:space="preserve">Would be good to make this clear. </w:t>
      </w:r>
    </w:p>
  </w:comment>
  <w:comment w:id="57" w:author="Nils Bunnefeld" w:date="2021-11-16T11:45:00Z" w:initials="NB">
    <w:p w14:paraId="7D9D89C3" w14:textId="3477D5CF" w:rsidR="00F823D9" w:rsidRDefault="00F823D9">
      <w:pPr>
        <w:pStyle w:val="CommentText"/>
      </w:pPr>
      <w:r>
        <w:rPr>
          <w:rStyle w:val="CommentReference"/>
        </w:rPr>
        <w:annotationRef/>
      </w:r>
      <w:r>
        <w:t>I would adda ref at the end, even if you use or move one down, because otherwise it is expected that it’s a result from your study.</w:t>
      </w:r>
    </w:p>
  </w:comment>
  <w:comment w:id="60" w:author="Nils Bunnefeld" w:date="2021-11-16T11:46:00Z" w:initials="NB">
    <w:p w14:paraId="3FBD445E" w14:textId="2E818C38" w:rsidR="00AF6A54" w:rsidRDefault="00AF6A54">
      <w:pPr>
        <w:pStyle w:val="CommentText"/>
      </w:pPr>
      <w:r>
        <w:rPr>
          <w:rStyle w:val="CommentReference"/>
        </w:rPr>
        <w:annotationRef/>
      </w:r>
      <w:r>
        <w:t>Predicted (it’s form your models, no</w:t>
      </w:r>
      <w:proofErr w:type="gramStart"/>
      <w:r>
        <w:t>? )</w:t>
      </w:r>
      <w:proofErr w:type="gramEnd"/>
    </w:p>
  </w:comment>
  <w:comment w:id="61" w:author="Nils Bunnefeld" w:date="2021-11-16T11:47:00Z" w:initials="NB">
    <w:p w14:paraId="7A436DE9" w14:textId="6272F638" w:rsidR="00FC2F47" w:rsidRDefault="00FC2F47">
      <w:pPr>
        <w:pStyle w:val="CommentText"/>
      </w:pPr>
      <w:r>
        <w:rPr>
          <w:rStyle w:val="CommentReference"/>
        </w:rPr>
        <w:annotationRef/>
      </w:r>
      <w:r>
        <w:t xml:space="preserve">I like these </w:t>
      </w:r>
      <w:proofErr w:type="gramStart"/>
      <w:r>
        <w:t>illust</w:t>
      </w:r>
      <w:r w:rsidR="000C4401">
        <w:t>rations,</w:t>
      </w:r>
      <w:proofErr w:type="gramEnd"/>
      <w:r w:rsidR="000C4401">
        <w:t xml:space="preserve"> I think they work well. </w:t>
      </w:r>
    </w:p>
  </w:comment>
  <w:comment w:id="62" w:author="Katharine Abernethy" w:date="2021-09-29T15:06:00Z" w:initials="KA">
    <w:p w14:paraId="6EB9E1FD" w14:textId="2B693995" w:rsidR="006F2311" w:rsidRDefault="006F2311" w:rsidP="006F2311">
      <w:pPr>
        <w:pStyle w:val="CommentText"/>
      </w:pPr>
      <w:r>
        <w:rPr>
          <w:rStyle w:val="CommentReference"/>
        </w:rPr>
        <w:annotationRef/>
      </w:r>
      <w:r>
        <w:t>Doe</w:t>
      </w:r>
      <w:r w:rsidR="00050B93">
        <w:t>s</w:t>
      </w:r>
      <w:r>
        <w:t xml:space="preserve"> their analysis shed any light on how your model for macroeconomics performs? </w:t>
      </w:r>
    </w:p>
  </w:comment>
  <w:comment w:id="63" w:author="Matthew Nuttall" w:date="2021-10-16T15:34:00Z" w:initials="MN">
    <w:p w14:paraId="56911E07" w14:textId="2D052899" w:rsidR="001E2F1B" w:rsidRDefault="001E2F1B">
      <w:pPr>
        <w:pStyle w:val="CommentText"/>
      </w:pPr>
      <w:r>
        <w:rPr>
          <w:rStyle w:val="CommentReference"/>
        </w:rPr>
        <w:annotationRef/>
      </w:r>
      <w:r>
        <w:t>Their analysis was at a much finer scale – they looked at a very localised bit of forest that straddles the Cambodia-Vietnam border. I think because my analysis was at the national scale the signal for small, isolated bits of forest loss like this were probably drown</w:t>
      </w:r>
      <w:r w:rsidR="00050B93">
        <w:t>ed</w:t>
      </w:r>
      <w:r>
        <w:t xml:space="preserve"> out </w:t>
      </w:r>
    </w:p>
  </w:comment>
  <w:comment w:id="64" w:author="Nils Bunnefeld" w:date="2021-11-16T11:48:00Z" w:initials="NB">
    <w:p w14:paraId="79048671" w14:textId="3E162735" w:rsidR="002F296A" w:rsidRDefault="002F296A">
      <w:pPr>
        <w:pStyle w:val="CommentText"/>
      </w:pPr>
      <w:r>
        <w:rPr>
          <w:rStyle w:val="CommentReference"/>
        </w:rPr>
        <w:annotationRef/>
      </w:r>
      <w:r>
        <w:t xml:space="preserve">This is not an informative heading. </w:t>
      </w:r>
    </w:p>
  </w:comment>
  <w:comment w:id="65" w:author="Nils Bunnefeld" w:date="2021-11-16T11:48:00Z" w:initials="NB">
    <w:p w14:paraId="68D59F53" w14:textId="674CDE75" w:rsidR="00932AF6" w:rsidRDefault="00932AF6">
      <w:pPr>
        <w:pStyle w:val="CommentText"/>
      </w:pPr>
      <w:r>
        <w:rPr>
          <w:rStyle w:val="CommentReference"/>
        </w:rPr>
        <w:annotationRef/>
      </w:r>
      <w:r>
        <w:t xml:space="preserve">Ha, this is what I would expect if you </w:t>
      </w:r>
      <w:proofErr w:type="gramStart"/>
      <w:r>
        <w:t>use</w:t>
      </w:r>
      <w:proofErr w:type="gramEnd"/>
      <w:r>
        <w:t xml:space="preserve"> the word swift, a nice comparison. </w:t>
      </w:r>
    </w:p>
  </w:comment>
  <w:comment w:id="66" w:author="Nils Bunnefeld" w:date="2021-11-16T11:49:00Z" w:initials="NB">
    <w:p w14:paraId="7FADFB54" w14:textId="3C5F6D16" w:rsidR="0042188D" w:rsidRDefault="0042188D">
      <w:pPr>
        <w:pStyle w:val="CommentText"/>
      </w:pPr>
      <w:r>
        <w:rPr>
          <w:rStyle w:val="CommentReference"/>
        </w:rPr>
        <w:annotationRef/>
      </w:r>
      <w:r>
        <w:t>Popula</w:t>
      </w:r>
      <w:r w:rsidR="00030438">
        <w:t>r</w:t>
      </w:r>
      <w:r>
        <w:t xml:space="preserve"> among who</w:t>
      </w:r>
      <w:r w:rsidR="00030438">
        <w:t xml:space="preserve">m, compared to </w:t>
      </w:r>
      <w:proofErr w:type="gramStart"/>
      <w:r w:rsidR="00030438">
        <w:t>what ?</w:t>
      </w:r>
      <w:proofErr w:type="gramEnd"/>
      <w:r w:rsidR="00030438">
        <w:t xml:space="preserve"> </w:t>
      </w:r>
    </w:p>
  </w:comment>
  <w:comment w:id="67" w:author="Nils Bunnefeld" w:date="2021-11-16T11:50:00Z" w:initials="NB">
    <w:p w14:paraId="352D0ECC" w14:textId="135B2E9E" w:rsidR="00F0501A" w:rsidRDefault="00F0501A">
      <w:pPr>
        <w:pStyle w:val="CommentText"/>
      </w:pPr>
      <w:r>
        <w:rPr>
          <w:rStyle w:val="CommentReference"/>
        </w:rPr>
        <w:annotationRef/>
      </w:r>
      <w:r>
        <w:t xml:space="preserve">Seems </w:t>
      </w:r>
      <w:proofErr w:type="gramStart"/>
      <w:r>
        <w:t>pretty vague</w:t>
      </w:r>
      <w:proofErr w:type="gramEnd"/>
      <w:r>
        <w:t xml:space="preserve"> statement to me. Or it is meant motivational, which is not ideal here. Maybe delete this? </w:t>
      </w:r>
    </w:p>
  </w:comment>
  <w:comment w:id="68" w:author="Nils Bunnefeld" w:date="2021-11-16T11:51:00Z" w:initials="NB">
    <w:p w14:paraId="6A1E2755" w14:textId="2EFC678A" w:rsidR="00AA479C" w:rsidRDefault="00AA479C">
      <w:pPr>
        <w:pStyle w:val="CommentText"/>
      </w:pPr>
      <w:r>
        <w:rPr>
          <w:rStyle w:val="CommentReference"/>
        </w:rPr>
        <w:annotationRef/>
      </w:r>
      <w:r>
        <w:t xml:space="preserve">Why perhaps? If based on your assessment, then go for it, or you can say based on the literature etc. I would not use perhaps which is vague and unclear why you are not sure. </w:t>
      </w:r>
    </w:p>
  </w:comment>
  <w:comment w:id="69" w:author="Nils Bunnefeld" w:date="2021-11-16T11:52:00Z" w:initials="NB">
    <w:p w14:paraId="29293EB4" w14:textId="3622DE3A" w:rsidR="004D465D" w:rsidRDefault="004D465D">
      <w:pPr>
        <w:pStyle w:val="CommentText"/>
      </w:pPr>
      <w:r>
        <w:rPr>
          <w:rStyle w:val="CommentReference"/>
        </w:rPr>
        <w:annotationRef/>
      </w:r>
      <w:r>
        <w:t>Have not been decreasing over the last xx years</w:t>
      </w:r>
      <w:r w:rsidR="002D6A26">
        <w:t xml:space="preserve">. This is too vague and needs to more specific. </w:t>
      </w:r>
    </w:p>
  </w:comment>
  <w:comment w:id="70" w:author="Nils Bunnefeld" w:date="2021-11-16T11:54:00Z" w:initials="NB">
    <w:p w14:paraId="27216A94" w14:textId="4493EC41" w:rsidR="00626B93" w:rsidRDefault="00626B93">
      <w:pPr>
        <w:pStyle w:val="CommentText"/>
      </w:pPr>
      <w:r>
        <w:rPr>
          <w:rStyle w:val="CommentReference"/>
        </w:rPr>
        <w:annotationRef/>
      </w:r>
      <w:r>
        <w:t xml:space="preserve">This seems to me too vague, feels a bit of </w:t>
      </w:r>
      <w:r w:rsidR="00BD08B7">
        <w:t xml:space="preserve">motivational and almost a bit of </w:t>
      </w:r>
      <w:proofErr w:type="spellStart"/>
      <w:r w:rsidR="00BD08B7">
        <w:t>accusational</w:t>
      </w:r>
      <w:proofErr w:type="spellEnd"/>
      <w:proofErr w:type="gramStart"/>
      <w:r w:rsidR="00BD08B7">
        <w:t xml:space="preserve">.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935F8C" w15:done="0"/>
  <w15:commentEx w15:paraId="1884A48D" w15:done="0"/>
  <w15:commentEx w15:paraId="6B053D07" w15:done="0"/>
  <w15:commentEx w15:paraId="5A81218B" w15:done="0"/>
  <w15:commentEx w15:paraId="5FBF7951" w15:done="0"/>
  <w15:commentEx w15:paraId="6D7CB1DA" w15:done="0"/>
  <w15:commentEx w15:paraId="64F4C5D8" w15:done="0"/>
  <w15:commentEx w15:paraId="4D683C7A" w15:done="0"/>
  <w15:commentEx w15:paraId="73C9A9A9" w15:done="0"/>
  <w15:commentEx w15:paraId="495D1F9B" w15:done="0"/>
  <w15:commentEx w15:paraId="0CC1C103" w15:done="0"/>
  <w15:commentEx w15:paraId="78CAE039" w15:done="0"/>
  <w15:commentEx w15:paraId="6CAA9A42" w15:done="0"/>
  <w15:commentEx w15:paraId="39EDB7ED" w15:done="0"/>
  <w15:commentEx w15:paraId="2D5FA456" w15:done="0"/>
  <w15:commentEx w15:paraId="6CB6EAF2" w15:paraIdParent="2D5FA456" w15:done="0"/>
  <w15:commentEx w15:paraId="0EF57957" w15:done="0"/>
  <w15:commentEx w15:paraId="2D4FBD57" w15:done="0"/>
  <w15:commentEx w15:paraId="636470F4" w15:done="0"/>
  <w15:commentEx w15:paraId="1BA3F88F" w15:done="0"/>
  <w15:commentEx w15:paraId="041396EB" w15:done="0"/>
  <w15:commentEx w15:paraId="44B18D58" w15:done="0"/>
  <w15:commentEx w15:paraId="6D6C51B1" w15:done="0"/>
  <w15:commentEx w15:paraId="0BCED459" w15:done="0"/>
  <w15:commentEx w15:paraId="51DD4249" w15:done="0"/>
  <w15:commentEx w15:paraId="60B0B8AE" w15:done="0"/>
  <w15:commentEx w15:paraId="010198B6" w15:paraIdParent="60B0B8AE" w15:done="0"/>
  <w15:commentEx w15:paraId="059647A2" w15:paraIdParent="60B0B8AE" w15:done="0"/>
  <w15:commentEx w15:paraId="61D954F9" w15:done="0"/>
  <w15:commentEx w15:paraId="1E95A0D6" w15:done="0"/>
  <w15:commentEx w15:paraId="27AFA742" w15:done="0"/>
  <w15:commentEx w15:paraId="7D9D89C3" w15:done="0"/>
  <w15:commentEx w15:paraId="3FBD445E" w15:done="0"/>
  <w15:commentEx w15:paraId="7A436DE9" w15:done="0"/>
  <w15:commentEx w15:paraId="6EB9E1FD" w15:done="0"/>
  <w15:commentEx w15:paraId="56911E07" w15:paraIdParent="6EB9E1FD" w15:done="0"/>
  <w15:commentEx w15:paraId="79048671" w15:done="0"/>
  <w15:commentEx w15:paraId="68D59F53" w15:done="0"/>
  <w15:commentEx w15:paraId="7FADFB54" w15:done="0"/>
  <w15:commentEx w15:paraId="352D0ECC" w15:done="0"/>
  <w15:commentEx w15:paraId="6A1E2755" w15:done="0"/>
  <w15:commentEx w15:paraId="29293EB4" w15:done="0"/>
  <w15:commentEx w15:paraId="27216A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E0ECC" w16cex:dateUtc="2021-11-16T11:04:00Z"/>
  <w16cex:commentExtensible w16cex:durableId="253E0F0D" w16cex:dateUtc="2021-11-16T11:05:00Z"/>
  <w16cex:commentExtensible w16cex:durableId="253E0F5D" w16cex:dateUtc="2021-11-16T11:07:00Z"/>
  <w16cex:commentExtensible w16cex:durableId="253E1019" w16cex:dateUtc="2021-11-16T11:10:00Z"/>
  <w16cex:commentExtensible w16cex:durableId="253E1087" w16cex:dateUtc="2021-11-16T11:12:00Z"/>
  <w16cex:commentExtensible w16cex:durableId="253E10F6" w16cex:dateUtc="2021-11-16T11:13:00Z"/>
  <w16cex:commentExtensible w16cex:durableId="253E11A2" w16cex:dateUtc="2021-11-16T11:16:00Z"/>
  <w16cex:commentExtensible w16cex:durableId="253E1204" w16cex:dateUtc="2021-11-16T11:18:00Z"/>
  <w16cex:commentExtensible w16cex:durableId="253E1261" w16cex:dateUtc="2021-11-16T11:20:00Z"/>
  <w16cex:commentExtensible w16cex:durableId="253E129E" w16cex:dateUtc="2021-11-16T11:21:00Z"/>
  <w16cex:commentExtensible w16cex:durableId="253E12E5" w16cex:dateUtc="2021-11-16T11:22:00Z"/>
  <w16cex:commentExtensible w16cex:durableId="253E133C" w16cex:dateUtc="2021-11-16T11:23:00Z"/>
  <w16cex:commentExtensible w16cex:durableId="2513E68F" w16cex:dateUtc="2021-10-15T10:37:00Z"/>
  <w16cex:commentExtensible w16cex:durableId="253E13F1" w16cex:dateUtc="2021-11-16T11:26:00Z"/>
  <w16cex:commentExtensible w16cex:durableId="24FEE438" w16cex:dateUtc="2021-09-29T12:10:00Z"/>
  <w16cex:commentExtensible w16cex:durableId="25151A60" w16cex:dateUtc="2021-10-16T08:31:00Z"/>
  <w16cex:commentExtensible w16cex:durableId="253E1465" w16cex:dateUtc="2021-11-16T11:28:00Z"/>
  <w16cex:commentExtensible w16cex:durableId="253E1480" w16cex:dateUtc="2021-11-16T11:29:00Z"/>
  <w16cex:commentExtensible w16cex:durableId="253E14D6" w16cex:dateUtc="2021-11-16T11:30:00Z"/>
  <w16cex:commentExtensible w16cex:durableId="253E150B" w16cex:dateUtc="2021-11-16T11:31:00Z"/>
  <w16cex:commentExtensible w16cex:durableId="253E1518" w16cex:dateUtc="2021-11-16T11:31:00Z"/>
  <w16cex:commentExtensible w16cex:durableId="253E156B" w16cex:dateUtc="2021-11-16T11:32:00Z"/>
  <w16cex:commentExtensible w16cex:durableId="253E159F" w16cex:dateUtc="2021-11-16T11:33:00Z"/>
  <w16cex:commentExtensible w16cex:durableId="253E15A9" w16cex:dateUtc="2021-11-16T11:34:00Z"/>
  <w16cex:commentExtensible w16cex:durableId="253E1637" w16cex:dateUtc="2021-11-16T11:36:00Z"/>
  <w16cex:commentExtensible w16cex:durableId="24FEFA42" w16cex:dateUtc="2021-09-29T13:44:00Z"/>
  <w16cex:commentExtensible w16cex:durableId="25151CCF" w16cex:dateUtc="2021-10-16T08:41:00Z"/>
  <w16cex:commentExtensible w16cex:durableId="253E15F8" w16cex:dateUtc="2021-11-16T11:35:00Z"/>
  <w16cex:commentExtensible w16cex:durableId="253E16C3" w16cex:dateUtc="2021-11-16T11:38:00Z"/>
  <w16cex:commentExtensible w16cex:durableId="253E176D" w16cex:dateUtc="2021-11-16T11:41:00Z"/>
  <w16cex:commentExtensible w16cex:durableId="253E17DD" w16cex:dateUtc="2021-11-16T11:43:00Z"/>
  <w16cex:commentExtensible w16cex:durableId="253E1850" w16cex:dateUtc="2021-11-16T11:45:00Z"/>
  <w16cex:commentExtensible w16cex:durableId="253E1893" w16cex:dateUtc="2021-11-16T11:46:00Z"/>
  <w16cex:commentExtensible w16cex:durableId="253E18C8" w16cex:dateUtc="2021-11-16T11:47:00Z"/>
  <w16cex:commentExtensible w16cex:durableId="24FEFF7F" w16cex:dateUtc="2021-09-29T14:06:00Z"/>
  <w16cex:commentExtensible w16cex:durableId="25156F9F" w16cex:dateUtc="2021-10-16T14:34:00Z"/>
  <w16cex:commentExtensible w16cex:durableId="253E190D" w16cex:dateUtc="2021-11-16T11:48:00Z"/>
  <w16cex:commentExtensible w16cex:durableId="253E1928" w16cex:dateUtc="2021-11-16T11:48:00Z"/>
  <w16cex:commentExtensible w16cex:durableId="253E1954" w16cex:dateUtc="2021-11-16T11:49:00Z"/>
  <w16cex:commentExtensible w16cex:durableId="253E198E" w16cex:dateUtc="2021-11-16T11:50:00Z"/>
  <w16cex:commentExtensible w16cex:durableId="253E19B6" w16cex:dateUtc="2021-11-16T11:51:00Z"/>
  <w16cex:commentExtensible w16cex:durableId="253E1A0D" w16cex:dateUtc="2021-11-16T11:52:00Z"/>
  <w16cex:commentExtensible w16cex:durableId="253E1A5B" w16cex:dateUtc="2021-11-16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935F8C" w16cid:durableId="253E0ECC"/>
  <w16cid:commentId w16cid:paraId="1884A48D" w16cid:durableId="253E0F0D"/>
  <w16cid:commentId w16cid:paraId="6B053D07" w16cid:durableId="253E0F5D"/>
  <w16cid:commentId w16cid:paraId="5A81218B" w16cid:durableId="253E1019"/>
  <w16cid:commentId w16cid:paraId="5FBF7951" w16cid:durableId="253E1087"/>
  <w16cid:commentId w16cid:paraId="6D7CB1DA" w16cid:durableId="253E10F6"/>
  <w16cid:commentId w16cid:paraId="64F4C5D8" w16cid:durableId="253E11A2"/>
  <w16cid:commentId w16cid:paraId="4D683C7A" w16cid:durableId="253E1204"/>
  <w16cid:commentId w16cid:paraId="73C9A9A9" w16cid:durableId="253E1261"/>
  <w16cid:commentId w16cid:paraId="495D1F9B" w16cid:durableId="253E129E"/>
  <w16cid:commentId w16cid:paraId="0CC1C103" w16cid:durableId="253E12E5"/>
  <w16cid:commentId w16cid:paraId="78CAE039" w16cid:durableId="253E133C"/>
  <w16cid:commentId w16cid:paraId="6CAA9A42" w16cid:durableId="2513E68F"/>
  <w16cid:commentId w16cid:paraId="39EDB7ED" w16cid:durableId="253E13F1"/>
  <w16cid:commentId w16cid:paraId="2D5FA456" w16cid:durableId="24FEE438"/>
  <w16cid:commentId w16cid:paraId="6CB6EAF2" w16cid:durableId="25151A60"/>
  <w16cid:commentId w16cid:paraId="0EF57957" w16cid:durableId="253E1465"/>
  <w16cid:commentId w16cid:paraId="2D4FBD57" w16cid:durableId="253E1480"/>
  <w16cid:commentId w16cid:paraId="636470F4" w16cid:durableId="253E14D6"/>
  <w16cid:commentId w16cid:paraId="1BA3F88F" w16cid:durableId="253E150B"/>
  <w16cid:commentId w16cid:paraId="041396EB" w16cid:durableId="253E1518"/>
  <w16cid:commentId w16cid:paraId="44B18D58" w16cid:durableId="253E156B"/>
  <w16cid:commentId w16cid:paraId="6D6C51B1" w16cid:durableId="253E159F"/>
  <w16cid:commentId w16cid:paraId="0BCED459" w16cid:durableId="253E15A9"/>
  <w16cid:commentId w16cid:paraId="51DD4249" w16cid:durableId="253E1637"/>
  <w16cid:commentId w16cid:paraId="60B0B8AE" w16cid:durableId="24FEFA42"/>
  <w16cid:commentId w16cid:paraId="010198B6" w16cid:durableId="25151CCF"/>
  <w16cid:commentId w16cid:paraId="059647A2" w16cid:durableId="253E15F8"/>
  <w16cid:commentId w16cid:paraId="61D954F9" w16cid:durableId="253E16C3"/>
  <w16cid:commentId w16cid:paraId="1E95A0D6" w16cid:durableId="253E176D"/>
  <w16cid:commentId w16cid:paraId="27AFA742" w16cid:durableId="253E17DD"/>
  <w16cid:commentId w16cid:paraId="7D9D89C3" w16cid:durableId="253E1850"/>
  <w16cid:commentId w16cid:paraId="3FBD445E" w16cid:durableId="253E1893"/>
  <w16cid:commentId w16cid:paraId="7A436DE9" w16cid:durableId="253E18C8"/>
  <w16cid:commentId w16cid:paraId="6EB9E1FD" w16cid:durableId="24FEFF7F"/>
  <w16cid:commentId w16cid:paraId="56911E07" w16cid:durableId="25156F9F"/>
  <w16cid:commentId w16cid:paraId="79048671" w16cid:durableId="253E190D"/>
  <w16cid:commentId w16cid:paraId="68D59F53" w16cid:durableId="253E1928"/>
  <w16cid:commentId w16cid:paraId="7FADFB54" w16cid:durableId="253E1954"/>
  <w16cid:commentId w16cid:paraId="352D0ECC" w16cid:durableId="253E198E"/>
  <w16cid:commentId w16cid:paraId="6A1E2755" w16cid:durableId="253E19B6"/>
  <w16cid:commentId w16cid:paraId="29293EB4" w16cid:durableId="253E1A0D"/>
  <w16cid:commentId w16cid:paraId="27216A94" w16cid:durableId="253E1A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ls Bunnefeld">
    <w15:presenceInfo w15:providerId="AD" w15:userId="S::nb20@stir.ac.uk::d625445a-78f6-42d6-9364-b9a67daa1135"/>
  </w15:person>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10974"/>
    <w:rsid w:val="00017C9B"/>
    <w:rsid w:val="00030438"/>
    <w:rsid w:val="00046338"/>
    <w:rsid w:val="00050B93"/>
    <w:rsid w:val="00083CBD"/>
    <w:rsid w:val="000A29B4"/>
    <w:rsid w:val="000A46B5"/>
    <w:rsid w:val="000B1FE5"/>
    <w:rsid w:val="000C4401"/>
    <w:rsid w:val="000E2087"/>
    <w:rsid w:val="000E32E5"/>
    <w:rsid w:val="001272BE"/>
    <w:rsid w:val="00131C5D"/>
    <w:rsid w:val="00141381"/>
    <w:rsid w:val="001564FE"/>
    <w:rsid w:val="00165B35"/>
    <w:rsid w:val="001A6A5A"/>
    <w:rsid w:val="001A6F37"/>
    <w:rsid w:val="001B2E6F"/>
    <w:rsid w:val="001D4CBF"/>
    <w:rsid w:val="001E2F1B"/>
    <w:rsid w:val="001F2B94"/>
    <w:rsid w:val="00207D8C"/>
    <w:rsid w:val="00207E3B"/>
    <w:rsid w:val="002238D4"/>
    <w:rsid w:val="00261C3D"/>
    <w:rsid w:val="00296541"/>
    <w:rsid w:val="002A3321"/>
    <w:rsid w:val="002D02E5"/>
    <w:rsid w:val="002D6A26"/>
    <w:rsid w:val="002E4677"/>
    <w:rsid w:val="002F296A"/>
    <w:rsid w:val="00316ABA"/>
    <w:rsid w:val="003205E2"/>
    <w:rsid w:val="00347783"/>
    <w:rsid w:val="00351418"/>
    <w:rsid w:val="0036712C"/>
    <w:rsid w:val="00381FF1"/>
    <w:rsid w:val="003B7206"/>
    <w:rsid w:val="003C0A4E"/>
    <w:rsid w:val="003D5F3C"/>
    <w:rsid w:val="00406839"/>
    <w:rsid w:val="00415058"/>
    <w:rsid w:val="0042188D"/>
    <w:rsid w:val="00425E0A"/>
    <w:rsid w:val="0042633E"/>
    <w:rsid w:val="004373BC"/>
    <w:rsid w:val="004663FA"/>
    <w:rsid w:val="004705A9"/>
    <w:rsid w:val="004740E7"/>
    <w:rsid w:val="00487F6E"/>
    <w:rsid w:val="004C2131"/>
    <w:rsid w:val="004C71CC"/>
    <w:rsid w:val="004D465D"/>
    <w:rsid w:val="004D5194"/>
    <w:rsid w:val="005052EC"/>
    <w:rsid w:val="0050787F"/>
    <w:rsid w:val="005252BE"/>
    <w:rsid w:val="00526FE6"/>
    <w:rsid w:val="00537AE8"/>
    <w:rsid w:val="005620D2"/>
    <w:rsid w:val="00562B5B"/>
    <w:rsid w:val="005760C1"/>
    <w:rsid w:val="0059266A"/>
    <w:rsid w:val="005A24EE"/>
    <w:rsid w:val="005A29DF"/>
    <w:rsid w:val="005C1D76"/>
    <w:rsid w:val="005C460B"/>
    <w:rsid w:val="005D4048"/>
    <w:rsid w:val="005D7F49"/>
    <w:rsid w:val="005F7FE3"/>
    <w:rsid w:val="00626B93"/>
    <w:rsid w:val="0064115C"/>
    <w:rsid w:val="00643D5E"/>
    <w:rsid w:val="006539F0"/>
    <w:rsid w:val="00667CED"/>
    <w:rsid w:val="006A1042"/>
    <w:rsid w:val="006A5CDB"/>
    <w:rsid w:val="006C7758"/>
    <w:rsid w:val="006E1ED5"/>
    <w:rsid w:val="006F2311"/>
    <w:rsid w:val="006F2802"/>
    <w:rsid w:val="00721329"/>
    <w:rsid w:val="0072569A"/>
    <w:rsid w:val="00771BC1"/>
    <w:rsid w:val="007739D7"/>
    <w:rsid w:val="007760EE"/>
    <w:rsid w:val="0079611B"/>
    <w:rsid w:val="007A0630"/>
    <w:rsid w:val="007A4E6E"/>
    <w:rsid w:val="007B1551"/>
    <w:rsid w:val="007B5516"/>
    <w:rsid w:val="007C7AA3"/>
    <w:rsid w:val="007D0A39"/>
    <w:rsid w:val="007D5AEB"/>
    <w:rsid w:val="007D6A50"/>
    <w:rsid w:val="007E4D4B"/>
    <w:rsid w:val="007F1C9B"/>
    <w:rsid w:val="00801E63"/>
    <w:rsid w:val="008064C8"/>
    <w:rsid w:val="00811B11"/>
    <w:rsid w:val="00811E4E"/>
    <w:rsid w:val="00813994"/>
    <w:rsid w:val="00822264"/>
    <w:rsid w:val="008250D4"/>
    <w:rsid w:val="00883BDF"/>
    <w:rsid w:val="00892E24"/>
    <w:rsid w:val="00894AFB"/>
    <w:rsid w:val="0089542A"/>
    <w:rsid w:val="008B3DA9"/>
    <w:rsid w:val="008B6ED5"/>
    <w:rsid w:val="008C58A9"/>
    <w:rsid w:val="008E0F3D"/>
    <w:rsid w:val="009252A0"/>
    <w:rsid w:val="00932AF6"/>
    <w:rsid w:val="0093383C"/>
    <w:rsid w:val="009436B4"/>
    <w:rsid w:val="00947237"/>
    <w:rsid w:val="009F455B"/>
    <w:rsid w:val="009F48E1"/>
    <w:rsid w:val="00A11214"/>
    <w:rsid w:val="00A471B3"/>
    <w:rsid w:val="00A54C9C"/>
    <w:rsid w:val="00A81029"/>
    <w:rsid w:val="00A8102F"/>
    <w:rsid w:val="00AA479C"/>
    <w:rsid w:val="00AD3F12"/>
    <w:rsid w:val="00AD70AA"/>
    <w:rsid w:val="00AF2607"/>
    <w:rsid w:val="00AF6A54"/>
    <w:rsid w:val="00B00DDB"/>
    <w:rsid w:val="00B206A3"/>
    <w:rsid w:val="00B25CEC"/>
    <w:rsid w:val="00B55697"/>
    <w:rsid w:val="00B5750E"/>
    <w:rsid w:val="00B66116"/>
    <w:rsid w:val="00B82439"/>
    <w:rsid w:val="00B849E3"/>
    <w:rsid w:val="00BA731E"/>
    <w:rsid w:val="00BD08B7"/>
    <w:rsid w:val="00BF6BF7"/>
    <w:rsid w:val="00C039EE"/>
    <w:rsid w:val="00C16DA9"/>
    <w:rsid w:val="00C23335"/>
    <w:rsid w:val="00C3282B"/>
    <w:rsid w:val="00C37341"/>
    <w:rsid w:val="00C549C5"/>
    <w:rsid w:val="00C65931"/>
    <w:rsid w:val="00C65E6A"/>
    <w:rsid w:val="00C831FB"/>
    <w:rsid w:val="00C84941"/>
    <w:rsid w:val="00C95BE8"/>
    <w:rsid w:val="00CB0FA6"/>
    <w:rsid w:val="00CC4F5A"/>
    <w:rsid w:val="00CD4BBD"/>
    <w:rsid w:val="00D225BC"/>
    <w:rsid w:val="00D27EC5"/>
    <w:rsid w:val="00D621FA"/>
    <w:rsid w:val="00D807A0"/>
    <w:rsid w:val="00D90A79"/>
    <w:rsid w:val="00D955C9"/>
    <w:rsid w:val="00DA5B11"/>
    <w:rsid w:val="00DB2B52"/>
    <w:rsid w:val="00DC13AB"/>
    <w:rsid w:val="00DD0C5C"/>
    <w:rsid w:val="00DD2646"/>
    <w:rsid w:val="00DE2591"/>
    <w:rsid w:val="00E12225"/>
    <w:rsid w:val="00E23AF3"/>
    <w:rsid w:val="00E30129"/>
    <w:rsid w:val="00E3329F"/>
    <w:rsid w:val="00E33FCE"/>
    <w:rsid w:val="00E64809"/>
    <w:rsid w:val="00E64AFA"/>
    <w:rsid w:val="00E82045"/>
    <w:rsid w:val="00E86A5E"/>
    <w:rsid w:val="00EB3FD0"/>
    <w:rsid w:val="00EE4B81"/>
    <w:rsid w:val="00EE4CB3"/>
    <w:rsid w:val="00EF0EDF"/>
    <w:rsid w:val="00EF1213"/>
    <w:rsid w:val="00F0501A"/>
    <w:rsid w:val="00F05DBA"/>
    <w:rsid w:val="00F114D0"/>
    <w:rsid w:val="00F12033"/>
    <w:rsid w:val="00F1302E"/>
    <w:rsid w:val="00F2363D"/>
    <w:rsid w:val="00F40B07"/>
    <w:rsid w:val="00F4635E"/>
    <w:rsid w:val="00F513EE"/>
    <w:rsid w:val="00F55680"/>
    <w:rsid w:val="00F63159"/>
    <w:rsid w:val="00F823D9"/>
    <w:rsid w:val="00F8550F"/>
    <w:rsid w:val="00FB65AB"/>
    <w:rsid w:val="00FC0B89"/>
    <w:rsid w:val="00FC2F47"/>
    <w:rsid w:val="00FD012C"/>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 w:type="paragraph" w:styleId="Bibliography">
    <w:name w:val="Bibliography"/>
    <w:basedOn w:val="Normal"/>
    <w:next w:val="Normal"/>
    <w:uiPriority w:val="37"/>
    <w:unhideWhenUsed/>
    <w:rsid w:val="0094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6931">
      <w:bodyDiv w:val="1"/>
      <w:marLeft w:val="0"/>
      <w:marRight w:val="0"/>
      <w:marTop w:val="0"/>
      <w:marBottom w:val="0"/>
      <w:divBdr>
        <w:top w:val="none" w:sz="0" w:space="0" w:color="auto"/>
        <w:left w:val="none" w:sz="0" w:space="0" w:color="auto"/>
        <w:bottom w:val="none" w:sz="0" w:space="0" w:color="auto"/>
        <w:right w:val="none" w:sz="0" w:space="0" w:color="auto"/>
      </w:divBdr>
    </w:div>
    <w:div w:id="19422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1492E-464E-4C20-9140-DF257342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27</Pages>
  <Words>51648</Words>
  <Characters>294397</Characters>
  <Application>Microsoft Office Word</Application>
  <DocSecurity>0</DocSecurity>
  <Lines>2453</Lines>
  <Paragraphs>690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Bunnefeld</dc:creator>
  <cp:keywords/>
  <dc:description/>
  <cp:lastModifiedBy>Matthew Nuttall</cp:lastModifiedBy>
  <cp:revision>61</cp:revision>
  <dcterms:created xsi:type="dcterms:W3CDTF">2021-11-16T11:03:00Z</dcterms:created>
  <dcterms:modified xsi:type="dcterms:W3CDTF">2021-12-06T21:51:00Z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id="dPe0ww3P"/&gt;&lt;style id="http://www.zotero.org/styles/conservation-biology"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